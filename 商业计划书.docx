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bidi w:val="0"/>
        <w:jc w:val="center"/>
        <w:rPr>
          <w:rFonts w:hint="default" w:ascii="Times New Roman" w:hAnsi="Times New Roman" w:cs="Times New Roman"/>
          <w:b/>
          <w:bCs/>
          <w:sz w:val="36"/>
          <w:szCs w:val="40"/>
          <w:lang w:val="en-US" w:eastAsia="zh-CN"/>
        </w:rPr>
      </w:pPr>
      <w:bookmarkStart w:id="41" w:name="_GoBack"/>
      <w:bookmarkEnd w:id="41"/>
      <w:r>
        <w:rPr>
          <w:rFonts w:hint="default" w:ascii="Times New Roman" w:hAnsi="Times New Roman" w:cs="Times New Roman"/>
          <w:b/>
          <w:bCs/>
          <w:sz w:val="36"/>
          <w:szCs w:val="40"/>
          <w:lang w:val="en-US" w:eastAsia="zh-CN"/>
        </w:rPr>
        <w:t>Content</w:t>
      </w:r>
    </w:p>
    <w:p>
      <w:pPr>
        <w:pStyle w:val="10"/>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_Toc17919 </w:instrText>
      </w:r>
      <w:r>
        <w:rPr>
          <w:rFonts w:hint="default" w:ascii="Times New Roman" w:hAnsi="Times New Roman" w:cs="Times New Roman"/>
        </w:rPr>
        <w:fldChar w:fldCharType="separate"/>
      </w:r>
      <w:r>
        <w:rPr>
          <w:rFonts w:hint="default" w:ascii="Times New Roman" w:hAnsi="Times New Roman" w:cs="Times New Roman"/>
        </w:rPr>
        <w:t>1. Project Overview</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_Toc17919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_Toc9665 </w:instrText>
      </w:r>
      <w:r>
        <w:rPr>
          <w:rFonts w:hint="default" w:ascii="Times New Roman" w:hAnsi="Times New Roman" w:cs="Times New Roman"/>
        </w:rPr>
        <w:fldChar w:fldCharType="separate"/>
      </w:r>
      <w:r>
        <w:rPr>
          <w:rFonts w:hint="default" w:ascii="Times New Roman" w:hAnsi="Times New Roman" w:cs="Times New Roman"/>
        </w:rPr>
        <w:t>1.1 Product Description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_Toc9665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_Toc4526 </w:instrText>
      </w:r>
      <w:r>
        <w:rPr>
          <w:rFonts w:hint="default" w:ascii="Times New Roman" w:hAnsi="Times New Roman" w:cs="Times New Roman"/>
        </w:rPr>
        <w:fldChar w:fldCharType="separate"/>
      </w:r>
      <w:r>
        <w:rPr>
          <w:rFonts w:hint="default" w:ascii="Times New Roman" w:hAnsi="Times New Roman" w:cs="Times New Roman"/>
        </w:rPr>
        <w:t>1.2 Introduction to the main functions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_Toc4526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_Toc27130 </w:instrText>
      </w:r>
      <w:r>
        <w:rPr>
          <w:rFonts w:hint="default" w:ascii="Times New Roman" w:hAnsi="Times New Roman" w:cs="Times New Roman"/>
        </w:rPr>
        <w:fldChar w:fldCharType="separate"/>
      </w:r>
      <w:r>
        <w:rPr>
          <w:rFonts w:hint="default" w:ascii="Times New Roman" w:hAnsi="Times New Roman" w:cs="Times New Roman"/>
        </w:rPr>
        <w:t>1.2.1 Restricting the use of other software for a specific period of time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_Toc27130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_Toc5063 </w:instrText>
      </w:r>
      <w:r>
        <w:rPr>
          <w:rFonts w:hint="default" w:ascii="Times New Roman" w:hAnsi="Times New Roman" w:cs="Times New Roman"/>
        </w:rPr>
        <w:fldChar w:fldCharType="separate"/>
      </w:r>
      <w:r>
        <w:rPr>
          <w:rFonts w:hint="default" w:ascii="Times New Roman" w:hAnsi="Times New Roman" w:cs="Times New Roman"/>
        </w:rPr>
        <w:t>1.2.2 Playing sleep aid audio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_Toc5063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_Toc10621 </w:instrText>
      </w:r>
      <w:r>
        <w:rPr>
          <w:rFonts w:hint="default" w:ascii="Times New Roman" w:hAnsi="Times New Roman" w:cs="Times New Roman"/>
        </w:rPr>
        <w:fldChar w:fldCharType="separate"/>
      </w:r>
      <w:r>
        <w:rPr>
          <w:rFonts w:hint="default" w:ascii="Times New Roman" w:hAnsi="Times New Roman" w:cs="Times New Roman"/>
        </w:rPr>
        <w:t>1.2.3 Lockout time and duration statistics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_Toc10621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_Toc28021 </w:instrText>
      </w:r>
      <w:r>
        <w:rPr>
          <w:rFonts w:hint="default" w:ascii="Times New Roman" w:hAnsi="Times New Roman" w:cs="Times New Roman"/>
        </w:rPr>
        <w:fldChar w:fldCharType="separate"/>
      </w:r>
      <w:r>
        <w:rPr>
          <w:rFonts w:hint="default" w:ascii="Times New Roman" w:hAnsi="Times New Roman" w:cs="Times New Roman"/>
        </w:rPr>
        <w:t>1.3 Project innovations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_Toc28021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_Toc5873 </w:instrText>
      </w:r>
      <w:r>
        <w:rPr>
          <w:rFonts w:hint="default" w:ascii="Times New Roman" w:hAnsi="Times New Roman" w:cs="Times New Roman"/>
        </w:rPr>
        <w:fldChar w:fldCharType="separate"/>
      </w:r>
      <w:r>
        <w:rPr>
          <w:rFonts w:hint="default" w:ascii="Times New Roman" w:hAnsi="Times New Roman" w:cs="Times New Roman"/>
        </w:rPr>
        <w:t>1.3.1 Minimalist interface design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_Toc5873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_Toc27716 </w:instrText>
      </w:r>
      <w:r>
        <w:rPr>
          <w:rFonts w:hint="default" w:ascii="Times New Roman" w:hAnsi="Times New Roman" w:cs="Times New Roman"/>
        </w:rPr>
        <w:fldChar w:fldCharType="separate"/>
      </w:r>
      <w:r>
        <w:rPr>
          <w:rFonts w:hint="default" w:ascii="Times New Roman" w:hAnsi="Times New Roman" w:cs="Times New Roman"/>
        </w:rPr>
        <w:t>1.3.2 Professional Sleep Aid Audio Library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_Toc27716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_Toc8492 </w:instrText>
      </w:r>
      <w:r>
        <w:rPr>
          <w:rFonts w:hint="default" w:ascii="Times New Roman" w:hAnsi="Times New Roman" w:cs="Times New Roman"/>
        </w:rPr>
        <w:fldChar w:fldCharType="separate"/>
      </w:r>
      <w:r>
        <w:rPr>
          <w:rFonts w:hint="default" w:ascii="Times New Roman" w:hAnsi="Times New Roman" w:cs="Times New Roman"/>
        </w:rPr>
        <w:t>2. Market Analysis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_Toc8492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_Toc9535 </w:instrText>
      </w:r>
      <w:r>
        <w:rPr>
          <w:rFonts w:hint="default" w:ascii="Times New Roman" w:hAnsi="Times New Roman" w:cs="Times New Roman"/>
        </w:rPr>
        <w:fldChar w:fldCharType="separate"/>
      </w:r>
      <w:r>
        <w:rPr>
          <w:rFonts w:hint="default" w:ascii="Times New Roman" w:hAnsi="Times New Roman" w:cs="Times New Roman"/>
        </w:rPr>
        <w:t>2.1 Analysis of domestic macro environment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_Toc9535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_Toc11348 </w:instrText>
      </w:r>
      <w:r>
        <w:rPr>
          <w:rFonts w:hint="default" w:ascii="Times New Roman" w:hAnsi="Times New Roman" w:cs="Times New Roman"/>
        </w:rPr>
        <w:fldChar w:fldCharType="separate"/>
      </w:r>
      <w:r>
        <w:rPr>
          <w:rFonts w:hint="default" w:ascii="Times New Roman" w:hAnsi="Times New Roman" w:cs="Times New Roman"/>
        </w:rPr>
        <w:t>2.1.1 Political and Legal Environment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_Toc11348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_Toc10777 </w:instrText>
      </w:r>
      <w:r>
        <w:rPr>
          <w:rFonts w:hint="default" w:ascii="Times New Roman" w:hAnsi="Times New Roman" w:cs="Times New Roman"/>
        </w:rPr>
        <w:fldChar w:fldCharType="separate"/>
      </w:r>
      <w:r>
        <w:rPr>
          <w:rFonts w:hint="default" w:ascii="Times New Roman" w:hAnsi="Times New Roman" w:cs="Times New Roman"/>
        </w:rPr>
        <w:t>2.1.2 Economic Environment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_Toc10777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_Toc20715 </w:instrText>
      </w:r>
      <w:r>
        <w:rPr>
          <w:rFonts w:hint="default" w:ascii="Times New Roman" w:hAnsi="Times New Roman" w:cs="Times New Roman"/>
        </w:rPr>
        <w:fldChar w:fldCharType="separate"/>
      </w:r>
      <w:r>
        <w:rPr>
          <w:rFonts w:hint="default" w:ascii="Times New Roman" w:hAnsi="Times New Roman" w:cs="Times New Roman"/>
        </w:rPr>
        <w:t>2.1.3 Social-cultural environment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_Toc20715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_Toc12415 </w:instrText>
      </w:r>
      <w:r>
        <w:rPr>
          <w:rFonts w:hint="default" w:ascii="Times New Roman" w:hAnsi="Times New Roman" w:cs="Times New Roman"/>
        </w:rPr>
        <w:fldChar w:fldCharType="separate"/>
      </w:r>
      <w:r>
        <w:rPr>
          <w:rFonts w:hint="default" w:ascii="Times New Roman" w:hAnsi="Times New Roman" w:cs="Times New Roman"/>
        </w:rPr>
        <w:t>2.1.4 Technical Environment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_Toc12415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_Toc14425 </w:instrText>
      </w:r>
      <w:r>
        <w:rPr>
          <w:rFonts w:hint="default" w:ascii="Times New Roman" w:hAnsi="Times New Roman" w:cs="Times New Roman"/>
        </w:rPr>
        <w:fldChar w:fldCharType="separate"/>
      </w:r>
      <w:r>
        <w:rPr>
          <w:rFonts w:hint="default" w:ascii="Times New Roman" w:hAnsi="Times New Roman" w:cs="Times New Roman"/>
        </w:rPr>
        <w:t>2.2 Industry chain analysis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_Toc14425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_Toc1276 </w:instrText>
      </w:r>
      <w:r>
        <w:rPr>
          <w:rFonts w:hint="default" w:ascii="Times New Roman" w:hAnsi="Times New Roman" w:cs="Times New Roman"/>
        </w:rPr>
        <w:fldChar w:fldCharType="separate"/>
      </w:r>
      <w:r>
        <w:rPr>
          <w:rFonts w:hint="default" w:ascii="Times New Roman" w:hAnsi="Times New Roman" w:cs="Times New Roman"/>
        </w:rPr>
        <w:t>2.3 Market pain points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_Toc1276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_Toc10930 </w:instrText>
      </w:r>
      <w:r>
        <w:rPr>
          <w:rFonts w:hint="default" w:ascii="Times New Roman" w:hAnsi="Times New Roman" w:cs="Times New Roman"/>
        </w:rPr>
        <w:fldChar w:fldCharType="separate"/>
      </w:r>
      <w:r>
        <w:rPr>
          <w:rFonts w:hint="default" w:ascii="Times New Roman" w:hAnsi="Times New Roman" w:cs="Times New Roman"/>
        </w:rPr>
        <w:t>2.4 Market Capacity Estimates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_Toc10930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_Toc11809 </w:instrText>
      </w:r>
      <w:r>
        <w:rPr>
          <w:rFonts w:hint="default" w:ascii="Times New Roman" w:hAnsi="Times New Roman" w:cs="Times New Roman"/>
        </w:rPr>
        <w:fldChar w:fldCharType="separate"/>
      </w:r>
      <w:r>
        <w:rPr>
          <w:rFonts w:hint="default" w:ascii="Times New Roman" w:hAnsi="Times New Roman" w:cs="Times New Roman"/>
        </w:rPr>
        <w:t>2.5 Target Users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_Toc11809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_Toc16334 </w:instrText>
      </w:r>
      <w:r>
        <w:rPr>
          <w:rFonts w:hint="default" w:ascii="Times New Roman" w:hAnsi="Times New Roman" w:cs="Times New Roman"/>
        </w:rPr>
        <w:fldChar w:fldCharType="separate"/>
      </w:r>
      <w:r>
        <w:rPr>
          <w:rFonts w:hint="default" w:ascii="Times New Roman" w:hAnsi="Times New Roman" w:cs="Times New Roman"/>
        </w:rPr>
        <w:t>2.6 Competitive Analysis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_Toc16334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_Toc2510 </w:instrText>
      </w:r>
      <w:r>
        <w:rPr>
          <w:rFonts w:hint="default" w:ascii="Times New Roman" w:hAnsi="Times New Roman" w:cs="Times New Roman"/>
        </w:rPr>
        <w:fldChar w:fldCharType="separate"/>
      </w:r>
      <w:r>
        <w:rPr>
          <w:rFonts w:hint="default" w:ascii="Times New Roman" w:hAnsi="Times New Roman" w:cs="Times New Roman"/>
        </w:rPr>
        <w:t>2.6.1 Threats from Existing Competitors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_Toc2510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_Toc30181 </w:instrText>
      </w:r>
      <w:r>
        <w:rPr>
          <w:rFonts w:hint="default" w:ascii="Times New Roman" w:hAnsi="Times New Roman" w:cs="Times New Roman"/>
        </w:rPr>
        <w:fldChar w:fldCharType="separate"/>
      </w:r>
      <w:r>
        <w:rPr>
          <w:rFonts w:hint="default" w:ascii="Times New Roman" w:hAnsi="Times New Roman" w:cs="Times New Roman"/>
        </w:rPr>
        <w:t>2.6.2 Enterprise SWOT analysis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_Toc30181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_Toc15818 </w:instrText>
      </w:r>
      <w:r>
        <w:rPr>
          <w:rFonts w:hint="default" w:ascii="Times New Roman" w:hAnsi="Times New Roman" w:cs="Times New Roman"/>
        </w:rPr>
        <w:fldChar w:fldCharType="separate"/>
      </w:r>
      <w:r>
        <w:rPr>
          <w:rFonts w:hint="default" w:ascii="Times New Roman" w:hAnsi="Times New Roman" w:cs="Times New Roman"/>
        </w:rPr>
        <w:t>3. marketing analysis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_Toc15818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_Toc16976 </w:instrText>
      </w:r>
      <w:r>
        <w:rPr>
          <w:rFonts w:hint="default" w:ascii="Times New Roman" w:hAnsi="Times New Roman" w:cs="Times New Roman"/>
        </w:rPr>
        <w:fldChar w:fldCharType="separate"/>
      </w:r>
      <w:r>
        <w:rPr>
          <w:rFonts w:hint="default" w:ascii="Times New Roman" w:hAnsi="Times New Roman" w:eastAsia="黑体" w:cs="Times New Roman"/>
        </w:rPr>
        <w:t>3.1 Overall</w:t>
      </w:r>
      <w:r>
        <w:rPr>
          <w:rFonts w:hint="default" w:ascii="Times New Roman" w:hAnsi="Times New Roman" w:cs="Times New Roman"/>
        </w:rPr>
        <w:t xml:space="preserve"> marketing strategy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_Toc16976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_Toc24075 </w:instrText>
      </w:r>
      <w:r>
        <w:rPr>
          <w:rFonts w:hint="default" w:ascii="Times New Roman" w:hAnsi="Times New Roman" w:cs="Times New Roman"/>
        </w:rPr>
        <w:fldChar w:fldCharType="separate"/>
      </w:r>
      <w:r>
        <w:rPr>
          <w:rFonts w:hint="default" w:ascii="Times New Roman" w:hAnsi="Times New Roman" w:cs="Times New Roman"/>
        </w:rPr>
        <w:t>3.1.1 Market positioning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_Toc24075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_Toc5413 </w:instrText>
      </w:r>
      <w:r>
        <w:rPr>
          <w:rFonts w:hint="default" w:ascii="Times New Roman" w:hAnsi="Times New Roman" w:cs="Times New Roman"/>
        </w:rPr>
        <w:fldChar w:fldCharType="separate"/>
      </w:r>
      <w:r>
        <w:rPr>
          <w:rFonts w:hint="default" w:ascii="Times New Roman" w:hAnsi="Times New Roman" w:cs="Times New Roman"/>
        </w:rPr>
        <w:t>3.1.2 Marketing objectives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_Toc5413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_Toc32354 </w:instrText>
      </w:r>
      <w:r>
        <w:rPr>
          <w:rFonts w:hint="default" w:ascii="Times New Roman" w:hAnsi="Times New Roman" w:cs="Times New Roman"/>
        </w:rPr>
        <w:fldChar w:fldCharType="separate"/>
      </w:r>
      <w:r>
        <w:rPr>
          <w:rFonts w:hint="default" w:ascii="Times New Roman" w:hAnsi="Times New Roman" w:cs="Times New Roman"/>
        </w:rPr>
        <w:t>3.1.3 Market development stage and marketing strategy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_Toc32354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_Toc20158 </w:instrText>
      </w:r>
      <w:r>
        <w:rPr>
          <w:rFonts w:hint="default" w:ascii="Times New Roman" w:hAnsi="Times New Roman" w:cs="Times New Roman"/>
        </w:rPr>
        <w:fldChar w:fldCharType="separate"/>
      </w:r>
      <w:r>
        <w:rPr>
          <w:rFonts w:hint="default" w:ascii="Times New Roman" w:hAnsi="Times New Roman" w:eastAsia="黑体" w:cs="Times New Roman"/>
        </w:rPr>
        <w:t xml:space="preserve">3.2 </w:t>
      </w:r>
      <w:r>
        <w:rPr>
          <w:rFonts w:hint="default" w:ascii="Times New Roman" w:hAnsi="Times New Roman" w:cs="Times New Roman"/>
        </w:rPr>
        <w:t>4PS marketing Strategy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_Toc20158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_Toc21093 </w:instrText>
      </w:r>
      <w:r>
        <w:rPr>
          <w:rFonts w:hint="default" w:ascii="Times New Roman" w:hAnsi="Times New Roman" w:cs="Times New Roman"/>
        </w:rPr>
        <w:fldChar w:fldCharType="separate"/>
      </w:r>
      <w:r>
        <w:rPr>
          <w:rFonts w:hint="default" w:ascii="Times New Roman" w:hAnsi="Times New Roman" w:eastAsia="宋体" w:cs="Times New Roman"/>
        </w:rPr>
        <w:t xml:space="preserve">3.2.1 </w:t>
      </w:r>
      <w:r>
        <w:rPr>
          <w:rFonts w:hint="default" w:ascii="Times New Roman" w:hAnsi="Times New Roman" w:cs="Times New Roman"/>
        </w:rPr>
        <w:t>Product Strategy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_Toc21093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_Toc24172 </w:instrText>
      </w:r>
      <w:r>
        <w:rPr>
          <w:rFonts w:hint="default" w:ascii="Times New Roman" w:hAnsi="Times New Roman" w:cs="Times New Roman"/>
        </w:rPr>
        <w:fldChar w:fldCharType="separate"/>
      </w:r>
      <w:r>
        <w:rPr>
          <w:rFonts w:hint="default" w:ascii="Times New Roman" w:hAnsi="Times New Roman" w:cs="Times New Roman"/>
        </w:rPr>
        <w:t>3.2.2 Price strategy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_Toc24172 \h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_Toc21968 </w:instrText>
      </w:r>
      <w:r>
        <w:rPr>
          <w:rFonts w:hint="default" w:ascii="Times New Roman" w:hAnsi="Times New Roman" w:cs="Times New Roman"/>
        </w:rPr>
        <w:fldChar w:fldCharType="separate"/>
      </w:r>
      <w:r>
        <w:rPr>
          <w:rFonts w:hint="default" w:ascii="Times New Roman" w:hAnsi="Times New Roman" w:cs="Times New Roman"/>
        </w:rPr>
        <w:t>3.2.3 Marketing channels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_Toc21968 \h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_Toc15341 </w:instrText>
      </w:r>
      <w:r>
        <w:rPr>
          <w:rFonts w:hint="default" w:ascii="Times New Roman" w:hAnsi="Times New Roman" w:cs="Times New Roman"/>
        </w:rPr>
        <w:fldChar w:fldCharType="separate"/>
      </w:r>
      <w:r>
        <w:rPr>
          <w:rFonts w:hint="default" w:ascii="Times New Roman" w:hAnsi="Times New Roman" w:eastAsia="宋体" w:cs="Times New Roman"/>
          <w:szCs w:val="24"/>
        </w:rPr>
        <w:t xml:space="preserve">3.2.4 </w:t>
      </w:r>
      <w:r>
        <w:rPr>
          <w:rFonts w:hint="default" w:ascii="Times New Roman" w:hAnsi="Times New Roman" w:cs="Times New Roman"/>
        </w:rPr>
        <w:t>Publicity Strategy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_Toc15341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_Toc2220 </w:instrText>
      </w:r>
      <w:r>
        <w:rPr>
          <w:rFonts w:hint="default" w:ascii="Times New Roman" w:hAnsi="Times New Roman" w:cs="Times New Roman"/>
        </w:rPr>
        <w:fldChar w:fldCharType="separate"/>
      </w:r>
      <w:r>
        <w:rPr>
          <w:rFonts w:hint="default" w:ascii="Times New Roman" w:hAnsi="Times New Roman" w:cs="Times New Roman"/>
        </w:rPr>
        <w:t>4. Business model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_Toc2220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_Toc14681 </w:instrText>
      </w:r>
      <w:r>
        <w:rPr>
          <w:rFonts w:hint="default" w:ascii="Times New Roman" w:hAnsi="Times New Roman" w:cs="Times New Roman"/>
        </w:rPr>
        <w:fldChar w:fldCharType="separate"/>
      </w:r>
      <w:r>
        <w:rPr>
          <w:rFonts w:hint="default" w:ascii="Times New Roman" w:hAnsi="Times New Roman" w:cs="Times New Roman"/>
        </w:rPr>
        <w:t>4.1 Business model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_Toc14681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_Toc26116 </w:instrText>
      </w:r>
      <w:r>
        <w:rPr>
          <w:rFonts w:hint="default" w:ascii="Times New Roman" w:hAnsi="Times New Roman" w:cs="Times New Roman"/>
        </w:rPr>
        <w:fldChar w:fldCharType="separate"/>
      </w:r>
      <w:r>
        <w:rPr>
          <w:rFonts w:hint="default" w:ascii="Times New Roman" w:hAnsi="Times New Roman" w:cs="Times New Roman"/>
        </w:rPr>
        <w:t>4.2 Development Planning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_Toc26116 \h </w:instrText>
      </w:r>
      <w:r>
        <w:rPr>
          <w:rFonts w:hint="default" w:ascii="Times New Roman" w:hAnsi="Times New Roman" w:cs="Times New Roman"/>
        </w:rPr>
        <w:fldChar w:fldCharType="separate"/>
      </w:r>
      <w:r>
        <w:rPr>
          <w:rFonts w:hint="default" w:ascii="Times New Roman" w:hAnsi="Times New Roman" w:cs="Times New Roman"/>
        </w:rPr>
        <w:t>22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_Toc22941 </w:instrText>
      </w:r>
      <w:r>
        <w:rPr>
          <w:rFonts w:hint="default" w:ascii="Times New Roman" w:hAnsi="Times New Roman" w:cs="Times New Roman"/>
        </w:rPr>
        <w:fldChar w:fldCharType="separate"/>
      </w:r>
      <w:r>
        <w:rPr>
          <w:rFonts w:hint="default" w:ascii="Times New Roman" w:hAnsi="Times New Roman" w:cs="Times New Roman"/>
        </w:rPr>
        <w:t>4.2.1 Overall development plan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_Toc22941 \h </w:instrText>
      </w:r>
      <w:r>
        <w:rPr>
          <w:rFonts w:hint="default" w:ascii="Times New Roman" w:hAnsi="Times New Roman" w:cs="Times New Roman"/>
        </w:rPr>
        <w:fldChar w:fldCharType="separate"/>
      </w:r>
      <w:r>
        <w:rPr>
          <w:rFonts w:hint="default" w:ascii="Times New Roman" w:hAnsi="Times New Roman" w:cs="Times New Roman"/>
        </w:rPr>
        <w:t>22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_Toc12529 </w:instrText>
      </w:r>
      <w:r>
        <w:rPr>
          <w:rFonts w:hint="default" w:ascii="Times New Roman" w:hAnsi="Times New Roman" w:cs="Times New Roman"/>
        </w:rPr>
        <w:fldChar w:fldCharType="separate"/>
      </w:r>
      <w:r>
        <w:rPr>
          <w:rFonts w:hint="default" w:ascii="Times New Roman" w:hAnsi="Times New Roman" w:cs="Times New Roman"/>
        </w:rPr>
        <w:t>4.2.2 Specific development plan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_Toc12529 \h </w:instrText>
      </w:r>
      <w:r>
        <w:rPr>
          <w:rFonts w:hint="default" w:ascii="Times New Roman" w:hAnsi="Times New Roman" w:cs="Times New Roman"/>
        </w:rPr>
        <w:fldChar w:fldCharType="separate"/>
      </w:r>
      <w:r>
        <w:rPr>
          <w:rFonts w:hint="default" w:ascii="Times New Roman" w:hAnsi="Times New Roman" w:cs="Times New Roman"/>
        </w:rPr>
        <w:t>22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_Toc30664 </w:instrText>
      </w:r>
      <w:r>
        <w:rPr>
          <w:rFonts w:hint="default" w:ascii="Times New Roman" w:hAnsi="Times New Roman" w:cs="Times New Roman"/>
        </w:rPr>
        <w:fldChar w:fldCharType="separate"/>
      </w:r>
      <w:r>
        <w:rPr>
          <w:rFonts w:hint="default" w:ascii="Times New Roman" w:hAnsi="Times New Roman" w:cs="Times New Roman"/>
        </w:rPr>
        <w:t>5. Financials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_Toc30664 \h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_Toc21307 </w:instrText>
      </w:r>
      <w:r>
        <w:rPr>
          <w:rFonts w:hint="default" w:ascii="Times New Roman" w:hAnsi="Times New Roman" w:cs="Times New Roman"/>
        </w:rPr>
        <w:fldChar w:fldCharType="separate"/>
      </w:r>
      <w:r>
        <w:rPr>
          <w:rFonts w:hint="default" w:ascii="Times New Roman" w:hAnsi="Times New Roman" w:cs="Times New Roman"/>
          <w:bCs w:val="0"/>
        </w:rPr>
        <w:t xml:space="preserve">5.1 </w:t>
      </w:r>
      <w:r>
        <w:rPr>
          <w:rFonts w:hint="default" w:ascii="Times New Roman" w:hAnsi="Times New Roman" w:cs="Times New Roman"/>
        </w:rPr>
        <w:t>Product investment forecast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_Toc21307 \h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_Toc11692 </w:instrText>
      </w:r>
      <w:r>
        <w:rPr>
          <w:rFonts w:hint="default" w:ascii="Times New Roman" w:hAnsi="Times New Roman" w:cs="Times New Roman"/>
        </w:rPr>
        <w:fldChar w:fldCharType="separate"/>
      </w:r>
      <w:r>
        <w:rPr>
          <w:rFonts w:hint="default" w:ascii="Times New Roman" w:hAnsi="Times New Roman" w:cs="Times New Roman"/>
        </w:rPr>
        <w:t>5.2 Revenue and user volume projections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_Toc11692 \h </w:instrText>
      </w:r>
      <w:r>
        <w:rPr>
          <w:rFonts w:hint="default" w:ascii="Times New Roman" w:hAnsi="Times New Roman" w:cs="Times New Roman"/>
        </w:rPr>
        <w:fldChar w:fldCharType="separate"/>
      </w:r>
      <w:r>
        <w:rPr>
          <w:rFonts w:hint="default" w:ascii="Times New Roman" w:hAnsi="Times New Roman" w:cs="Times New Roman"/>
        </w:rPr>
        <w:t>25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
        <w:numPr>
          <w:ilvl w:val="0"/>
          <w:numId w:val="1"/>
        </w:numPr>
        <w:bidi w:val="0"/>
        <w:spacing w:line="360" w:lineRule="auto"/>
        <w:ind w:left="425" w:leftChars="0" w:hanging="425" w:firstLineChars="0"/>
      </w:pPr>
      <w:r>
        <w:rPr>
          <w:rFonts w:hint="default" w:ascii="Times New Roman" w:hAnsi="Times New Roman" w:cs="Times New Roman"/>
        </w:rPr>
        <w:fldChar w:fldCharType="end"/>
      </w:r>
      <w:bookmarkStart w:id="0" w:name="_Toc17919"/>
      <w:r>
        <w:rPr>
          <w:rFonts w:hint="eastAsia"/>
        </w:rPr>
        <w:t>Project Overview</w:t>
      </w:r>
      <w:bookmarkEnd w:id="0"/>
    </w:p>
    <w:p>
      <w:pPr>
        <w:pStyle w:val="3"/>
        <w:numPr>
          <w:ilvl w:val="1"/>
          <w:numId w:val="2"/>
        </w:numPr>
        <w:spacing w:line="360" w:lineRule="auto"/>
      </w:pPr>
      <w:bookmarkStart w:id="1" w:name="_Toc9665"/>
      <w:r>
        <w:rPr>
          <w:rFonts w:hint="eastAsia" w:cs="Arial"/>
        </w:rPr>
        <w:t>Product Description</w:t>
      </w:r>
      <w:bookmarkEnd w:id="1"/>
    </w:p>
    <w:p>
      <w:pPr>
        <w:spacing w:line="360" w:lineRule="auto"/>
        <w:ind w:firstLine="420" w:firstLineChars="0"/>
        <w:rPr>
          <w:rFonts w:hint="default" w:ascii="Times New Roman" w:hAnsi="Times New Roman" w:cs="Times New Roman"/>
        </w:rPr>
      </w:pPr>
      <w:r>
        <w:rPr>
          <w:rFonts w:hint="default" w:ascii="Times New Roman" w:hAnsi="Times New Roman" w:cs="Times New Roman"/>
        </w:rPr>
        <w:t>SleepOnTime is a software that provides sleep time monitoring for working people, students and other groups who need to sleep regularly. The product is close to the user's daily life and has a broad market prospect. The product is designed to meet the individual needs of different user groups. By providing an interactive way of APP, it can restrict the use of specific software during specific hours, display health tips, count and analyse sleep time and other functions, thus helping users to control the time they use their mobile phones at night, improve their sleep quality, understand their sleep situation and develop a regular routine. The product will be developed using Kotlin as the development syntax and Android Studio as the development tool.</w:t>
      </w:r>
    </w:p>
    <w:p>
      <w:pPr>
        <w:pStyle w:val="3"/>
        <w:numPr>
          <w:ilvl w:val="1"/>
          <w:numId w:val="2"/>
        </w:numPr>
        <w:spacing w:line="360" w:lineRule="auto"/>
      </w:pPr>
      <w:bookmarkStart w:id="2" w:name="_Toc4526"/>
      <w:r>
        <w:rPr>
          <w:rFonts w:hint="eastAsia"/>
        </w:rPr>
        <w:t>Introduction to the main functions</w:t>
      </w:r>
      <w:bookmarkEnd w:id="2"/>
    </w:p>
    <w:p>
      <w:pPr>
        <w:pStyle w:val="4"/>
        <w:numPr>
          <w:ilvl w:val="2"/>
          <w:numId w:val="2"/>
        </w:numPr>
        <w:spacing w:line="360" w:lineRule="auto"/>
      </w:pPr>
      <w:bookmarkStart w:id="3" w:name="_Toc27130"/>
      <w:r>
        <w:t>Restricting the use of other software for a specific period of time</w:t>
      </w:r>
      <w:bookmarkEnd w:id="3"/>
    </w:p>
    <w:p>
      <w:pPr>
        <w:spacing w:line="360" w:lineRule="auto"/>
        <w:ind w:firstLine="420" w:firstLineChars="0"/>
        <w:rPr>
          <w:rFonts w:hint="default" w:ascii="Times New Roman" w:hAnsi="Times New Roman" w:cs="Times New Roman"/>
        </w:rPr>
      </w:pPr>
      <w:r>
        <w:rPr>
          <w:rFonts w:hint="default" w:ascii="Times New Roman" w:hAnsi="Times New Roman" w:cs="Times New Roman"/>
        </w:rPr>
        <w:t>The user can set a sleep start time and a sleep end time according to their needs, during which SleepOnTime will put the user's phone into a locked state and restrict the use of other software. In exceptional circumstances, the user can use the limited unlocking opportunity to unlock the phone in advanced. Each month the user has three opportunities to unlock the phone. If all three opportunities have been used and there is still a need to unlock the phone, the user will have to watch an advert to get the extra opportunity. This is a simple and effective restriction that significantly reduces the amount of time users spend browsing apps such as Xiaohongshu, Tiktok and e-novels before going to bed, leading users to develop healthy habits.</w:t>
      </w:r>
    </w:p>
    <w:p>
      <w:pPr>
        <w:pStyle w:val="4"/>
        <w:numPr>
          <w:ilvl w:val="2"/>
          <w:numId w:val="2"/>
        </w:numPr>
        <w:spacing w:line="360" w:lineRule="auto"/>
      </w:pPr>
      <w:bookmarkStart w:id="4" w:name="_Toc5063"/>
      <w:r>
        <w:t>Playing sleep aid audio</w:t>
      </w:r>
      <w:bookmarkEnd w:id="4"/>
    </w:p>
    <w:p>
      <w:pPr>
        <w:spacing w:line="360" w:lineRule="auto"/>
        <w:ind w:firstLine="420" w:firstLineChars="0"/>
        <w:rPr>
          <w:rFonts w:hint="default" w:ascii="Times New Roman" w:hAnsi="Times New Roman" w:cs="Times New Roman"/>
        </w:rPr>
      </w:pPr>
      <w:r>
        <w:rPr>
          <w:rFonts w:hint="default" w:ascii="Times New Roman" w:hAnsi="Times New Roman" w:cs="Times New Roman"/>
        </w:rPr>
        <w:t>Users can select sleep aids from the library and set the duration of playback to help them fall asleep according to their needs. Sleeping audio will cover a variety of different styles to meet the needs of different user groups, such as pure music, white noise, audio books, etc.</w:t>
      </w:r>
    </w:p>
    <w:p>
      <w:pPr>
        <w:pStyle w:val="4"/>
        <w:numPr>
          <w:ilvl w:val="2"/>
          <w:numId w:val="2"/>
        </w:numPr>
        <w:spacing w:line="360" w:lineRule="auto"/>
      </w:pPr>
      <w:bookmarkStart w:id="5" w:name="_Toc10621"/>
      <w:r>
        <w:t>Lockout time and duration statistics</w:t>
      </w:r>
      <w:bookmarkEnd w:id="5"/>
    </w:p>
    <w:p>
      <w:pPr>
        <w:spacing w:line="360" w:lineRule="auto"/>
        <w:ind w:firstLine="420" w:firstLineChars="0"/>
        <w:rPr>
          <w:rFonts w:hint="default" w:ascii="Times New Roman" w:hAnsi="Times New Roman" w:cs="Times New Roman"/>
        </w:rPr>
      </w:pPr>
      <w:r>
        <w:rPr>
          <w:rFonts w:hint="default" w:ascii="Times New Roman" w:hAnsi="Times New Roman" w:cs="Times New Roman"/>
        </w:rPr>
        <w:t>The software will record the daily start time and duration of the lockout state, analyse and visualise the data on a monthly basis. Users can check their sleep time and adjust their sleep schedule by viewing the records. At the same time, the software will remind users who use the early unlock function several times and encourage them to stick to their sleep plan.</w:t>
      </w:r>
    </w:p>
    <w:p>
      <w:pPr>
        <w:pStyle w:val="3"/>
        <w:numPr>
          <w:ilvl w:val="1"/>
          <w:numId w:val="2"/>
        </w:numPr>
        <w:spacing w:line="360" w:lineRule="auto"/>
      </w:pPr>
      <w:bookmarkStart w:id="6" w:name="_Toc28021"/>
      <w:r>
        <w:t>Project innovations</w:t>
      </w:r>
      <w:bookmarkEnd w:id="6"/>
    </w:p>
    <w:p>
      <w:pPr>
        <w:pStyle w:val="4"/>
        <w:numPr>
          <w:ilvl w:val="2"/>
          <w:numId w:val="2"/>
        </w:numPr>
        <w:spacing w:line="360" w:lineRule="auto"/>
      </w:pPr>
      <w:bookmarkStart w:id="7" w:name="_Toc5873"/>
      <w:r>
        <w:rPr>
          <w:rFonts w:hint="eastAsia" w:cs="Calibri"/>
        </w:rPr>
        <w:t>Minimalist interface design</w:t>
      </w:r>
      <w:bookmarkEnd w:id="7"/>
    </w:p>
    <w:p>
      <w:pPr>
        <w:spacing w:line="360" w:lineRule="auto"/>
        <w:ind w:firstLine="420" w:firstLineChars="0"/>
        <w:rPr>
          <w:rFonts w:hint="default" w:ascii="Times New Roman" w:hAnsi="Times New Roman" w:cs="Times New Roman"/>
        </w:rPr>
      </w:pPr>
      <w:r>
        <w:rPr>
          <w:rFonts w:hint="default" w:ascii="Times New Roman" w:hAnsi="Times New Roman" w:cs="Times New Roman"/>
        </w:rPr>
        <w:t>In recent years, most software on the market has pursued a variety of software functions and a full interface design. However, with the intensification of the internal volume, work pressure and academic pressure constantly squeeze the entertainment time of young people today, people gradually tend to use mobile phone software that is easy to use, simple to operate and has a minimalist interface. APPs such as Quark Browser, Curtain and One Word, which mainly focus on "minimalist" design, are rapidly becoming popular. Compared to self-discipline apps such as TomatoTODO and FattyCat, SleepOnTime's interface is designed in a "minimalist" style. The minimalist interface not only improves responsiveness to a certain extent, but also enhances the visual aesthetics by using solid colours to clearly reflect the main functions of the software, helping users to quickly familiarise themselves with the interface and operation of the software. At the same time, the simple operation steps help users to save time on unnecessary entertainment such as decorating personal pages, changing avatars, socialising and so on.</w:t>
      </w:r>
    </w:p>
    <w:p>
      <w:pPr>
        <w:pStyle w:val="4"/>
        <w:numPr>
          <w:ilvl w:val="2"/>
          <w:numId w:val="2"/>
        </w:numPr>
        <w:spacing w:line="360" w:lineRule="auto"/>
      </w:pPr>
      <w:bookmarkStart w:id="8" w:name="_Toc27716"/>
      <w:r>
        <w:rPr>
          <w:rFonts w:hint="eastAsia" w:cs="Calibri"/>
        </w:rPr>
        <w:t>Professional Sleep Aid Audio Library</w:t>
      </w:r>
      <w:bookmarkEnd w:id="8"/>
    </w:p>
    <w:p>
      <w:pPr>
        <w:spacing w:line="360" w:lineRule="auto"/>
        <w:ind w:firstLine="420" w:firstLineChars="0"/>
        <w:rPr>
          <w:rFonts w:hint="default" w:ascii="Times New Roman" w:hAnsi="Times New Roman" w:cs="Times New Roman"/>
        </w:rPr>
      </w:pPr>
      <w:r>
        <w:rPr>
          <w:rFonts w:hint="default" w:ascii="Times New Roman" w:hAnsi="Times New Roman" w:cs="Times New Roman"/>
        </w:rPr>
        <w:t>The software provides a wide range of professional sleep aids to meet the needs of different user groups, such as pure music, white noise and audio books. In addition, the software encourages the uploading of original sleep-aid audio by sleep-aid audio biographers, which enriches the library of sleep-aid audio and provides a platform for professional sleep-aid audio creators to showcase and attract more users. Compared to YouTube, bilibili and other platforms where videos are mixed under the "sleep aid" tag, SleepOnTime can ensure the quality of sleep aid audio in the app from a professional perspective, effectively helping users to improve their sleep quality.</w:t>
      </w:r>
    </w:p>
    <w:p>
      <w:pPr>
        <w:pStyle w:val="2"/>
        <w:numPr>
          <w:ilvl w:val="0"/>
          <w:numId w:val="2"/>
        </w:numPr>
        <w:spacing w:line="360" w:lineRule="auto"/>
      </w:pPr>
      <w:bookmarkStart w:id="9" w:name="_Toc8492"/>
      <w:r>
        <w:t>Market Analysis</w:t>
      </w:r>
      <w:bookmarkEnd w:id="9"/>
    </w:p>
    <w:p>
      <w:pPr>
        <w:pStyle w:val="3"/>
        <w:numPr>
          <w:ilvl w:val="1"/>
          <w:numId w:val="2"/>
        </w:numPr>
        <w:spacing w:line="360" w:lineRule="auto"/>
      </w:pPr>
      <w:bookmarkStart w:id="10" w:name="_Toc9535"/>
      <w:r>
        <w:t>Analysis of domestic macro environment</w:t>
      </w:r>
      <w:bookmarkEnd w:id="10"/>
    </w:p>
    <w:p>
      <w:pPr>
        <w:pStyle w:val="4"/>
        <w:numPr>
          <w:ilvl w:val="2"/>
          <w:numId w:val="2"/>
        </w:numPr>
        <w:spacing w:line="360" w:lineRule="auto"/>
      </w:pPr>
      <w:bookmarkStart w:id="11" w:name="_Toc11348"/>
      <w:r>
        <w:rPr>
          <w:rFonts w:hint="eastAsia"/>
        </w:rPr>
        <w:t>Political and Legal Environment</w:t>
      </w:r>
      <w:bookmarkEnd w:id="11"/>
    </w:p>
    <w:p>
      <w:pPr>
        <w:spacing w:line="360" w:lineRule="auto"/>
        <w:ind w:firstLine="420"/>
        <w:rPr>
          <w:rFonts w:hint="default" w:ascii="Times New Roman" w:hAnsi="Times New Roman" w:cs="Times New Roman"/>
        </w:rPr>
      </w:pPr>
      <w:r>
        <w:rPr>
          <w:rFonts w:hint="default" w:ascii="Times New Roman" w:hAnsi="Times New Roman" w:cs="Times New Roman"/>
        </w:rPr>
        <w:t>The 14th Five-Year Plan strongly supports the continu</w:t>
      </w:r>
      <w:ins w:id="0" w:author="清_柠" w:date="2023-03-29T12:31:00Z">
        <w:r>
          <w:rPr>
            <w:rFonts w:hint="default" w:ascii="Times New Roman" w:hAnsi="Times New Roman" w:cs="Times New Roman"/>
          </w:rPr>
          <w:t>ed</w:t>
        </w:r>
      </w:ins>
      <w:del w:id="1" w:author="清_柠" w:date="2023-03-29T12:31:00Z">
        <w:r>
          <w:rPr>
            <w:rFonts w:hint="default" w:ascii="Times New Roman" w:hAnsi="Times New Roman" w:cs="Times New Roman"/>
          </w:rPr>
          <w:delText>ous</w:delText>
        </w:r>
      </w:del>
      <w:r>
        <w:rPr>
          <w:rFonts w:hint="default" w:ascii="Times New Roman" w:hAnsi="Times New Roman" w:cs="Times New Roman"/>
        </w:rPr>
        <w:t xml:space="preserve"> innovation and development of the Internet big data industry in which the Company operates. The State Council's "14th Five-Year Plan" for the development of the digital economy proposes to encourage market forces to tap</w:t>
      </w:r>
      <w:ins w:id="2" w:author="清_柠" w:date="2023-03-29T12:32:00Z">
        <w:r>
          <w:rPr>
            <w:rFonts w:hint="default" w:ascii="Times New Roman" w:hAnsi="Times New Roman" w:cs="Times New Roman"/>
          </w:rPr>
          <w:t xml:space="preserve"> into</w:t>
        </w:r>
      </w:ins>
      <w:r>
        <w:rPr>
          <w:rFonts w:hint="default" w:ascii="Times New Roman" w:hAnsi="Times New Roman" w:cs="Times New Roman"/>
        </w:rPr>
        <w:t xml:space="preserve"> the value of commercial data, promote the productization and service</w:t>
      </w:r>
      <w:ins w:id="3" w:author="清_柠" w:date="2023-03-29T12:32:00Z">
        <w:r>
          <w:rPr>
            <w:rFonts w:hint="default" w:ascii="Times New Roman" w:hAnsi="Times New Roman" w:cs="Times New Roman"/>
          </w:rPr>
          <w:t>-orientation</w:t>
        </w:r>
      </w:ins>
      <w:del w:id="4" w:author="清_柠" w:date="2023-03-29T12:32:00Z">
        <w:r>
          <w:rPr>
            <w:rFonts w:hint="default" w:ascii="Times New Roman" w:hAnsi="Times New Roman" w:cs="Times New Roman"/>
          </w:rPr>
          <w:delText>ization</w:delText>
        </w:r>
      </w:del>
      <w:r>
        <w:rPr>
          <w:rFonts w:hint="default" w:ascii="Times New Roman" w:hAnsi="Times New Roman" w:cs="Times New Roman"/>
        </w:rPr>
        <w:t xml:space="preserve"> of data value, vigorously develop professional and personalized data services, promote the deep integration of data, technology, and scenarios, and meet the needs of data in various fields. SleepOnTime is committed to providing users with personalized sleep supervision services, meeting users' sleep duration supervision needs, and actively responding to the national 14th Five-Year Plan. </w:t>
      </w:r>
    </w:p>
    <w:p>
      <w:pPr>
        <w:pStyle w:val="4"/>
        <w:numPr>
          <w:ilvl w:val="2"/>
          <w:numId w:val="2"/>
        </w:numPr>
        <w:spacing w:line="360" w:lineRule="auto"/>
      </w:pPr>
      <w:bookmarkStart w:id="12" w:name="_Toc10777"/>
      <w:r>
        <w:rPr>
          <w:rFonts w:hint="eastAsia"/>
        </w:rPr>
        <w:t>Economic Environment</w:t>
      </w:r>
      <w:bookmarkEnd w:id="12"/>
    </w:p>
    <w:p>
      <w:pPr>
        <w:pStyle w:val="5"/>
        <w:numPr>
          <w:ilvl w:val="3"/>
          <w:numId w:val="2"/>
        </w:numPr>
        <w:spacing w:line="360" w:lineRule="auto"/>
      </w:pPr>
      <w:r>
        <w:rPr>
          <w:rFonts w:hint="eastAsia"/>
        </w:rPr>
        <w:t>GDP growth sustained</w:t>
      </w:r>
    </w:p>
    <w:p>
      <w:pPr>
        <w:spacing w:line="360" w:lineRule="auto"/>
        <w:ind w:firstLine="420" w:firstLineChars="200"/>
        <w:rPr>
          <w:rFonts w:hint="default" w:ascii="Times New Roman" w:hAnsi="Times New Roman" w:cs="Times New Roman"/>
          <w:color w:val="333333"/>
          <w:shd w:val="clear" w:color="auto" w:fill="FFFFFF"/>
        </w:rPr>
      </w:pPr>
      <w:r>
        <w:rPr>
          <w:rFonts w:hint="default" w:ascii="Times New Roman" w:hAnsi="Times New Roman" w:cs="Times New Roman"/>
          <w:color w:val="333333"/>
          <w:shd w:val="clear" w:color="auto" w:fill="FFFFFF"/>
        </w:rPr>
        <w:t>The steady progress of the domestic economic development is conducive to the</w:t>
      </w:r>
      <w:del w:id="5" w:author="清_柠" w:date="2023-03-29T12:34:00Z">
        <w:r>
          <w:rPr>
            <w:rFonts w:hint="default" w:ascii="Times New Roman" w:hAnsi="Times New Roman" w:cs="Times New Roman"/>
            <w:color w:val="333333"/>
            <w:shd w:val="clear" w:color="auto" w:fill="FFFFFF"/>
          </w:rPr>
          <w:delText xml:space="preserve"> start</w:delText>
        </w:r>
      </w:del>
      <w:del w:id="6" w:author="清_柠" w:date="2023-03-29T12:33:00Z">
        <w:r>
          <w:rPr>
            <w:rFonts w:hint="default" w:ascii="Times New Roman" w:hAnsi="Times New Roman" w:cs="Times New Roman"/>
            <w:color w:val="333333"/>
            <w:shd w:val="clear" w:color="auto" w:fill="FFFFFF"/>
          </w:rPr>
          <w:delText>-up</w:delText>
        </w:r>
      </w:del>
      <w:r>
        <w:rPr>
          <w:rFonts w:hint="default" w:ascii="Times New Roman" w:hAnsi="Times New Roman" w:cs="Times New Roman"/>
          <w:color w:val="333333"/>
          <w:shd w:val="clear" w:color="auto" w:fill="FFFFFF"/>
        </w:rPr>
        <w:t xml:space="preserve"> development of the</w:t>
      </w:r>
      <w:ins w:id="7" w:author="清_柠" w:date="2023-03-29T12:34:00Z">
        <w:r>
          <w:rPr>
            <w:rFonts w:hint="default" w:ascii="Times New Roman" w:hAnsi="Times New Roman" w:cs="Times New Roman"/>
            <w:color w:val="333333"/>
            <w:shd w:val="clear" w:color="auto" w:fill="FFFFFF"/>
          </w:rPr>
          <w:t xml:space="preserve"> start-up</w:t>
        </w:r>
      </w:ins>
      <w:r>
        <w:rPr>
          <w:rFonts w:hint="default" w:ascii="Times New Roman" w:hAnsi="Times New Roman" w:cs="Times New Roman"/>
          <w:color w:val="333333"/>
          <w:shd w:val="clear" w:color="auto" w:fill="FFFFFF"/>
        </w:rPr>
        <w:t xml:space="preserve"> company</w:t>
      </w:r>
      <w:del w:id="8" w:author="清_柠" w:date="2023-03-29T12:34:00Z">
        <w:r>
          <w:rPr>
            <w:rFonts w:hint="default" w:ascii="Times New Roman" w:hAnsi="Times New Roman" w:cs="Times New Roman"/>
            <w:color w:val="333333"/>
            <w:shd w:val="clear" w:color="auto" w:fill="FFFFFF"/>
          </w:rPr>
          <w:delText xml:space="preserve"> as a start-up</w:delText>
        </w:r>
      </w:del>
      <w:r>
        <w:rPr>
          <w:rFonts w:hint="default" w:ascii="Times New Roman" w:hAnsi="Times New Roman" w:cs="Times New Roman"/>
          <w:color w:val="333333"/>
          <w:shd w:val="clear" w:color="auto" w:fill="FFFFFF"/>
        </w:rPr>
        <w:t>. In the face of multiple</w:t>
      </w:r>
      <w:r>
        <w:rPr>
          <w:rFonts w:hint="default" w:ascii="Times New Roman" w:hAnsi="Times New Roman" w:cs="Times New Roman"/>
        </w:rPr>
        <w:t xml:space="preserve"> tests such as the complex and severe international environment and the spread of the domestic epidemic, the </w:t>
      </w:r>
      <w:r>
        <w:rPr>
          <w:rFonts w:hint="default" w:ascii="Times New Roman" w:hAnsi="Times New Roman" w:cs="Times New Roman"/>
          <w:color w:val="333333"/>
          <w:shd w:val="clear" w:color="auto" w:fill="FFFFFF"/>
        </w:rPr>
        <w:t>national economy has continued to recover and develop, reform, opening up and innovation have been deepened, new steps have been taken to build a new development pattern, and new results have been achieved in high-quality development, achieving a good start of the "14th Five-Year Plan". According to data from the National Bureau of Statistics</w:t>
      </w:r>
      <w:r>
        <w:rPr>
          <w:rFonts w:hint="default" w:ascii="Times New Roman" w:hAnsi="Times New Roman" w:cs="Times New Roman"/>
        </w:rPr>
        <w:t xml:space="preserve">, </w:t>
      </w:r>
      <w:r>
        <w:rPr>
          <w:rFonts w:hint="default" w:ascii="Times New Roman" w:hAnsi="Times New Roman" w:cs="Times New Roman"/>
          <w:color w:val="333333"/>
          <w:shd w:val="clear" w:color="auto" w:fill="FFFFFF"/>
        </w:rPr>
        <w:t>China's GDP in</w:t>
      </w:r>
      <w:r>
        <w:rPr>
          <w:rFonts w:hint="default" w:ascii="Times New Roman" w:hAnsi="Times New Roman" w:cs="Times New Roman"/>
        </w:rPr>
        <w:t xml:space="preserve"> </w:t>
      </w:r>
      <w:r>
        <w:rPr>
          <w:rFonts w:hint="default" w:ascii="Times New Roman" w:hAnsi="Times New Roman" w:cs="Times New Roman"/>
          <w:color w:val="333333"/>
          <w:shd w:val="clear" w:color="auto" w:fill="FFFFFF"/>
        </w:rPr>
        <w:t>2021</w:t>
      </w:r>
      <w:r>
        <w:rPr>
          <w:rFonts w:hint="default" w:ascii="Times New Roman" w:hAnsi="Times New Roman" w:cs="Times New Roman"/>
        </w:rPr>
        <w:t xml:space="preserve"> increased </w:t>
      </w:r>
      <w:r>
        <w:rPr>
          <w:rFonts w:hint="default" w:ascii="Times New Roman" w:hAnsi="Times New Roman" w:cs="Times New Roman"/>
          <w:color w:val="333333"/>
          <w:shd w:val="clear" w:color="auto" w:fill="FFFFFF"/>
        </w:rPr>
        <w:t>by 8.1%</w:t>
      </w:r>
      <w:r>
        <w:rPr>
          <w:rFonts w:hint="default" w:ascii="Times New Roman" w:hAnsi="Times New Roman" w:cs="Times New Roman"/>
        </w:rPr>
        <w:t xml:space="preserve"> over the previous year</w:t>
      </w:r>
      <w:r>
        <w:rPr>
          <w:rFonts w:hint="default" w:ascii="Times New Roman" w:hAnsi="Times New Roman" w:cs="Times New Roman"/>
          <w:color w:val="333333"/>
          <w:shd w:val="clear" w:color="auto" w:fill="FFFFFF"/>
        </w:rPr>
        <w:t>, and the economic growth rate ranked first among the world's major economies; The total economic volume reached</w:t>
      </w:r>
      <w:r>
        <w:rPr>
          <w:rFonts w:hint="default" w:ascii="Times New Roman" w:hAnsi="Times New Roman" w:cs="Times New Roman"/>
        </w:rPr>
        <w:t xml:space="preserve"> </w:t>
      </w:r>
      <w:r>
        <w:rPr>
          <w:rFonts w:hint="default" w:ascii="Times New Roman" w:hAnsi="Times New Roman" w:cs="Times New Roman"/>
          <w:color w:val="333333"/>
          <w:shd w:val="clear" w:color="auto" w:fill="FFFFFF"/>
        </w:rPr>
        <w:t>114.4</w:t>
      </w:r>
      <w:r>
        <w:rPr>
          <w:rFonts w:hint="default" w:ascii="Times New Roman" w:hAnsi="Times New Roman" w:cs="Times New Roman"/>
        </w:rPr>
        <w:t xml:space="preserve"> trillion yuan, </w:t>
      </w:r>
      <w:r>
        <w:rPr>
          <w:rFonts w:hint="default" w:ascii="Times New Roman" w:hAnsi="Times New Roman" w:cs="Times New Roman"/>
          <w:color w:val="333333"/>
          <w:shd w:val="clear" w:color="auto" w:fill="FFFFFF"/>
        </w:rPr>
        <w:t>exceeding</w:t>
      </w:r>
      <w:r>
        <w:rPr>
          <w:rFonts w:hint="default" w:ascii="Times New Roman" w:hAnsi="Times New Roman" w:cs="Times New Roman"/>
        </w:rPr>
        <w:t xml:space="preserve"> </w:t>
      </w:r>
      <w:r>
        <w:rPr>
          <w:rFonts w:hint="default" w:ascii="Times New Roman" w:hAnsi="Times New Roman" w:cs="Times New Roman"/>
          <w:color w:val="333333"/>
          <w:shd w:val="clear" w:color="auto" w:fill="FFFFFF"/>
        </w:rPr>
        <w:t>110</w:t>
      </w:r>
      <w:r>
        <w:rPr>
          <w:rFonts w:hint="default" w:ascii="Times New Roman" w:hAnsi="Times New Roman" w:cs="Times New Roman"/>
        </w:rPr>
        <w:t xml:space="preserve"> </w:t>
      </w:r>
      <w:r>
        <w:rPr>
          <w:rFonts w:hint="default" w:ascii="Times New Roman" w:hAnsi="Times New Roman" w:cs="Times New Roman"/>
          <w:color w:val="333333"/>
          <w:shd w:val="clear" w:color="auto" w:fill="FFFFFF"/>
        </w:rPr>
        <w:t>trillion</w:t>
      </w:r>
      <w:r>
        <w:rPr>
          <w:rFonts w:hint="default" w:ascii="Times New Roman" w:hAnsi="Times New Roman" w:cs="Times New Roman"/>
        </w:rPr>
        <w:t xml:space="preserve"> yuan, and  the average </w:t>
      </w:r>
      <w:r>
        <w:rPr>
          <w:rFonts w:hint="default" w:ascii="Times New Roman" w:hAnsi="Times New Roman" w:cs="Times New Roman"/>
          <w:color w:val="333333"/>
          <w:shd w:val="clear" w:color="auto" w:fill="FFFFFF"/>
        </w:rPr>
        <w:t>annual exchange rate reached</w:t>
      </w:r>
      <w:r>
        <w:rPr>
          <w:rFonts w:hint="default" w:ascii="Times New Roman" w:hAnsi="Times New Roman" w:cs="Times New Roman"/>
        </w:rPr>
        <w:t xml:space="preserve"> </w:t>
      </w:r>
      <w:r>
        <w:rPr>
          <w:rFonts w:hint="default" w:ascii="Times New Roman" w:hAnsi="Times New Roman" w:cs="Times New Roman"/>
          <w:color w:val="333333"/>
          <w:shd w:val="clear" w:color="auto" w:fill="FFFFFF"/>
        </w:rPr>
        <w:t>17.7</w:t>
      </w:r>
      <w:r>
        <w:rPr>
          <w:rFonts w:hint="default" w:ascii="Times New Roman" w:hAnsi="Times New Roman" w:cs="Times New Roman"/>
        </w:rPr>
        <w:t xml:space="preserve"> </w:t>
      </w:r>
      <w:r>
        <w:rPr>
          <w:rFonts w:hint="default" w:ascii="Times New Roman" w:hAnsi="Times New Roman" w:cs="Times New Roman"/>
          <w:color w:val="333333"/>
          <w:shd w:val="clear" w:color="auto" w:fill="FFFFFF"/>
        </w:rPr>
        <w:t>trillion</w:t>
      </w:r>
      <w:r>
        <w:rPr>
          <w:rFonts w:hint="default" w:ascii="Times New Roman" w:hAnsi="Times New Roman" w:cs="Times New Roman"/>
        </w:rPr>
        <w:t xml:space="preserve"> </w:t>
      </w:r>
      <w:r>
        <w:rPr>
          <w:rFonts w:hint="default" w:ascii="Times New Roman" w:hAnsi="Times New Roman" w:cs="Times New Roman"/>
          <w:color w:val="333333"/>
          <w:shd w:val="clear" w:color="auto" w:fill="FFFFFF"/>
        </w:rPr>
        <w:t>US dollars, ranking second in the world, accounting for more than 18% of the global economy 。 At the moment when opportunities and challenges coexist</w:t>
      </w:r>
      <w:r>
        <w:rPr>
          <w:rFonts w:hint="default" w:ascii="Times New Roman" w:hAnsi="Times New Roman" w:cs="Times New Roman"/>
        </w:rPr>
        <w:t xml:space="preserve">, </w:t>
      </w:r>
      <w:r>
        <w:rPr>
          <w:rFonts w:hint="default" w:ascii="Times New Roman" w:hAnsi="Times New Roman" w:cs="Times New Roman"/>
          <w:color w:val="333333"/>
          <w:shd w:val="clear" w:color="auto" w:fill="FFFFFF"/>
        </w:rPr>
        <w:t>SleepOnTime</w:t>
      </w:r>
      <w:r>
        <w:rPr>
          <w:rFonts w:hint="default" w:ascii="Times New Roman" w:hAnsi="Times New Roman" w:cs="Times New Roman"/>
        </w:rPr>
        <w:t xml:space="preserve"> </w:t>
      </w:r>
      <w:r>
        <w:rPr>
          <w:rFonts w:hint="default" w:ascii="Times New Roman" w:hAnsi="Times New Roman" w:cs="Times New Roman"/>
          <w:color w:val="333333"/>
          <w:shd w:val="clear" w:color="auto" w:fill="FFFFFF"/>
        </w:rPr>
        <w:t>insists on developing its core competitiveness, strives to seize the opportunity of market economic recovery, strives to become bigger and stronger, and</w:t>
      </w:r>
      <w:r>
        <w:rPr>
          <w:rFonts w:hint="default" w:ascii="Times New Roman" w:hAnsi="Times New Roman" w:cs="Times New Roman"/>
        </w:rPr>
        <w:t xml:space="preserve"> </w:t>
      </w:r>
      <w:r>
        <w:rPr>
          <w:rFonts w:hint="default" w:ascii="Times New Roman" w:hAnsi="Times New Roman" w:cs="Times New Roman"/>
          <w:kern w:val="0"/>
        </w:rPr>
        <w:t>becomes a leader in the field of sleep duration supervision</w:t>
      </w:r>
      <w:del w:id="9" w:author="吴 思芃" w:date="2023-03-27T19:47:00Z">
        <w:r>
          <w:rPr>
            <w:rFonts w:hint="default" w:ascii="Times New Roman" w:hAnsi="Times New Roman" w:cs="Times New Roman"/>
            <w:color w:val="333333"/>
            <w:shd w:val="clear" w:color="auto" w:fill="FFFFFF"/>
          </w:rPr>
          <w:delText>1-3</w:delText>
        </w:r>
      </w:del>
      <w:r>
        <w:rPr>
          <w:rFonts w:hint="default" w:ascii="Times New Roman" w:hAnsi="Times New Roman" w:cs="Times New Roman"/>
        </w:rPr>
        <w:t xml:space="preserve"> within </w:t>
      </w:r>
      <w:ins w:id="10" w:author="吴 思芃" w:date="2023-03-27T19:47:00Z">
        <w:r>
          <w:rPr>
            <w:rFonts w:hint="default" w:ascii="Times New Roman" w:hAnsi="Times New Roman" w:cs="Times New Roman"/>
            <w:color w:val="333333"/>
            <w:shd w:val="clear" w:color="auto" w:fill="FFFFFF"/>
          </w:rPr>
          <w:t>3-5</w:t>
        </w:r>
      </w:ins>
      <w:r>
        <w:rPr>
          <w:rFonts w:hint="default" w:ascii="Times New Roman" w:hAnsi="Times New Roman" w:cs="Times New Roman"/>
        </w:rPr>
        <w:t xml:space="preserve"> </w:t>
      </w:r>
      <w:del w:id="11" w:author="吴 思芃" w:date="2023-03-27T19:47:00Z">
        <w:r>
          <w:rPr>
            <w:rFonts w:hint="default" w:ascii="Times New Roman" w:hAnsi="Times New Roman" w:cs="Times New Roman"/>
            <w:kern w:val="0"/>
          </w:rPr>
          <w:delText>引领</w:delText>
        </w:r>
      </w:del>
      <w:r>
        <w:rPr>
          <w:rFonts w:hint="default" w:ascii="Times New Roman" w:hAnsi="Times New Roman" w:cs="Times New Roman"/>
          <w:color w:val="333333"/>
          <w:shd w:val="clear" w:color="auto" w:fill="FFFFFF"/>
        </w:rPr>
        <w:t>years</w:t>
      </w:r>
      <w:del w:id="12" w:author="吴 思芃" w:date="2023-03-27T19:47:00Z">
        <w:r>
          <w:rPr>
            <w:rFonts w:hint="default" w:ascii="Times New Roman" w:hAnsi="Times New Roman" w:cs="Times New Roman"/>
            <w:kern w:val="0"/>
          </w:rPr>
          <w:delText>者</w:delText>
        </w:r>
      </w:del>
      <w:r>
        <w:rPr>
          <w:rFonts w:hint="default" w:ascii="Times New Roman" w:hAnsi="Times New Roman" w:cs="Times New Roman"/>
          <w:color w:val="333333"/>
          <w:shd w:val="clear" w:color="auto" w:fill="FFFFFF"/>
        </w:rPr>
        <w:t xml:space="preserve">. </w:t>
      </w:r>
    </w:p>
    <w:p>
      <w:pPr>
        <w:spacing w:line="360" w:lineRule="auto"/>
        <w:ind w:firstLine="420" w:firstLineChars="200"/>
        <w:rPr>
          <w:rFonts w:hint="eastAsia" w:ascii="宋体" w:hAnsi="宋体"/>
          <w:color w:val="333333"/>
          <w:shd w:val="clear" w:color="auto" w:fill="FFFFFF"/>
        </w:rPr>
      </w:pPr>
      <w:r>
        <w:drawing>
          <wp:inline distT="0" distB="0" distL="0" distR="0">
            <wp:extent cx="5269230" cy="27825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9230" cy="2782570"/>
                    </a:xfrm>
                    <a:prstGeom prst="rect">
                      <a:avLst/>
                    </a:prstGeom>
                    <a:noFill/>
                    <a:ln>
                      <a:noFill/>
                    </a:ln>
                  </pic:spPr>
                </pic:pic>
              </a:graphicData>
            </a:graphic>
          </wp:inline>
        </w:drawing>
      </w:r>
      <w:r>
        <w:rPr>
          <w:rFonts w:hint="eastAsia" w:ascii="宋体" w:hAnsi="宋体"/>
          <w:color w:val="333333"/>
          <w:shd w:val="clear" w:color="auto" w:fill="FFFFFF"/>
        </w:rPr>
        <w:t xml:space="preserve"> </w:t>
      </w:r>
    </w:p>
    <w:p>
      <w:pPr>
        <w:spacing w:line="360" w:lineRule="auto"/>
        <w:ind w:firstLine="300" w:firstLineChars="200"/>
        <w:jc w:val="center"/>
        <w:rPr>
          <w:ins w:id="13" w:author="吴 思芃" w:date="2023-03-27T19:48:00Z"/>
          <w:rFonts w:hint="default" w:ascii="Times New Roman" w:hAnsi="Times New Roman" w:cs="Times New Roman"/>
          <w:b/>
          <w:bCs/>
          <w:color w:val="333333"/>
          <w:sz w:val="15"/>
          <w:szCs w:val="15"/>
          <w:shd w:val="clear" w:color="auto" w:fill="FFFFFF"/>
        </w:rPr>
      </w:pPr>
      <w:ins w:id="14" w:author="吴 思芃" w:date="2023-03-27T19:48:00Z">
        <w:r>
          <w:rPr>
            <w:rFonts w:hint="default" w:ascii="Times New Roman" w:hAnsi="Times New Roman" w:cs="Times New Roman"/>
            <w:sz w:val="15"/>
            <w:szCs w:val="15"/>
          </w:rPr>
          <w:t>Figure 2-1 GDP statistics for the third quarter</w:t>
        </w:r>
      </w:ins>
      <w:r>
        <w:rPr>
          <w:rFonts w:hint="default" w:ascii="Times New Roman" w:hAnsi="Times New Roman" w:cs="Times New Roman"/>
        </w:rPr>
        <w:t xml:space="preserve"> </w:t>
      </w:r>
      <w:ins w:id="15" w:author="吴 思芃" w:date="2023-03-27T19:48:00Z">
        <w:r>
          <w:rPr>
            <w:rFonts w:hint="default" w:ascii="Times New Roman" w:hAnsi="Times New Roman" w:cs="Times New Roman"/>
            <w:sz w:val="15"/>
            <w:szCs w:val="15"/>
          </w:rPr>
          <w:t>of 2018-2022</w:t>
        </w:r>
      </w:ins>
    </w:p>
    <w:p>
      <w:pPr>
        <w:spacing w:line="360" w:lineRule="auto"/>
        <w:ind w:firstLine="420" w:firstLineChars="200"/>
        <w:rPr>
          <w:rFonts w:hint="eastAsia" w:ascii="宋体" w:hAnsi="宋体"/>
          <w:b/>
          <w:bCs/>
          <w:color w:val="333333"/>
          <w:szCs w:val="21"/>
          <w:shd w:val="clear" w:color="auto" w:fill="FFFFFF"/>
        </w:rPr>
      </w:pPr>
      <w:r>
        <w:rPr>
          <w:rFonts w:hint="eastAsia"/>
          <w:b/>
          <w:bCs/>
          <w:color w:val="333333"/>
          <w:shd w:val="clear" w:color="auto" w:fill="FFFFFF"/>
        </w:rPr>
        <w:t>(1) Internet business revenue continued to grow</w:t>
      </w:r>
    </w:p>
    <w:p>
      <w:pPr>
        <w:spacing w:line="360" w:lineRule="auto"/>
        <w:ind w:firstLine="420" w:firstLineChars="200"/>
        <w:rPr>
          <w:rFonts w:hint="default" w:ascii="Times New Roman" w:hAnsi="Times New Roman" w:cs="Times New Roman"/>
          <w:color w:val="070707"/>
        </w:rPr>
      </w:pPr>
      <w:r>
        <w:rPr>
          <w:rFonts w:hint="default" w:ascii="Times New Roman" w:hAnsi="Times New Roman" w:cs="Times New Roman"/>
        </w:rPr>
        <w:t>Under the economic situation of continuous growth of Internet business, the company can take advantage of the momentum and develop rapidly. According to data from the Ministry of Industry and Information Technology,</w:t>
      </w:r>
      <w:r>
        <w:rPr>
          <w:rFonts w:hint="default" w:ascii="Times New Roman" w:hAnsi="Times New Roman" w:cs="Times New Roman"/>
          <w:b/>
          <w:bCs/>
        </w:rPr>
        <w:t xml:space="preserve"> Internet business revenue </w:t>
      </w:r>
      <w:r>
        <w:rPr>
          <w:rFonts w:hint="default" w:ascii="Times New Roman" w:hAnsi="Times New Roman" w:cs="Times New Roman"/>
          <w:b/>
          <w:bCs/>
          <w:color w:val="070707"/>
        </w:rPr>
        <w:t>maintained</w:t>
      </w:r>
      <w:r>
        <w:rPr>
          <w:rFonts w:hint="default" w:ascii="Times New Roman" w:hAnsi="Times New Roman" w:cs="Times New Roman"/>
          <w:b/>
          <w:bCs/>
        </w:rPr>
        <w:t xml:space="preserve"> a rapid growth trend </w:t>
      </w:r>
      <w:r>
        <w:rPr>
          <w:rFonts w:hint="default" w:ascii="Times New Roman" w:hAnsi="Times New Roman" w:cs="Times New Roman"/>
          <w:b/>
          <w:bCs/>
          <w:color w:val="070707"/>
        </w:rPr>
        <w:t>in 2021</w:t>
      </w:r>
      <w:r>
        <w:rPr>
          <w:rFonts w:hint="default" w:ascii="Times New Roman" w:hAnsi="Times New Roman" w:cs="Times New Roman"/>
          <w:b/>
          <w:bCs/>
        </w:rPr>
        <w:t>,</w:t>
      </w:r>
      <w:r>
        <w:rPr>
          <w:rFonts w:hint="default" w:ascii="Times New Roman" w:hAnsi="Times New Roman" w:cs="Times New Roman"/>
        </w:rPr>
        <w:t xml:space="preserve"> and </w:t>
      </w:r>
      <w:r>
        <w:rPr>
          <w:rFonts w:hint="default" w:ascii="Times New Roman" w:hAnsi="Times New Roman" w:cs="Times New Roman"/>
          <w:color w:val="070707"/>
        </w:rPr>
        <w:t>China's Internet and related service enterprises above designated size completed business income</w:t>
      </w:r>
      <w:r>
        <w:rPr>
          <w:rFonts w:hint="default" w:ascii="Times New Roman" w:hAnsi="Times New Roman" w:cs="Times New Roman"/>
        </w:rPr>
        <w:t xml:space="preserve"> of </w:t>
      </w:r>
      <w:r>
        <w:rPr>
          <w:rFonts w:hint="default" w:ascii="Times New Roman" w:hAnsi="Times New Roman" w:cs="Times New Roman"/>
          <w:color w:val="070707"/>
        </w:rPr>
        <w:t>1.55</w:t>
      </w:r>
      <w:r>
        <w:rPr>
          <w:rFonts w:hint="default" w:ascii="Times New Roman" w:hAnsi="Times New Roman" w:cs="Times New Roman"/>
        </w:rPr>
        <w:t xml:space="preserve"> </w:t>
      </w:r>
      <w:r>
        <w:rPr>
          <w:rFonts w:hint="default" w:ascii="Times New Roman" w:hAnsi="Times New Roman" w:cs="Times New Roman"/>
          <w:color w:val="070707"/>
        </w:rPr>
        <w:t>trillion yuan, a year-on-year increase</w:t>
      </w:r>
      <w:r>
        <w:rPr>
          <w:rFonts w:hint="default" w:ascii="Times New Roman" w:hAnsi="Times New Roman" w:cs="Times New Roman"/>
        </w:rPr>
        <w:t xml:space="preserve"> </w:t>
      </w:r>
      <w:r>
        <w:rPr>
          <w:rFonts w:hint="default" w:ascii="Times New Roman" w:hAnsi="Times New Roman" w:cs="Times New Roman"/>
          <w:color w:val="070707"/>
        </w:rPr>
        <w:t>of 21.2%,</w:t>
      </w:r>
      <w:r>
        <w:rPr>
          <w:rFonts w:hint="default" w:ascii="Times New Roman" w:hAnsi="Times New Roman" w:cs="Times New Roman"/>
        </w:rPr>
        <w:t xml:space="preserve"> </w:t>
      </w:r>
      <w:r>
        <w:rPr>
          <w:rStyle w:val="19"/>
          <w:rFonts w:hint="default" w:ascii="Times New Roman" w:hAnsi="Times New Roman" w:cs="Times New Roman"/>
          <w:b w:val="0"/>
          <w:bCs w:val="0"/>
          <w:color w:val="070707"/>
        </w:rPr>
        <w:t>and</w:t>
      </w:r>
      <w:r>
        <w:rPr>
          <w:rFonts w:hint="default" w:ascii="Times New Roman" w:hAnsi="Times New Roman" w:cs="Times New Roman"/>
        </w:rPr>
        <w:t xml:space="preserve"> the growth rate was </w:t>
      </w:r>
      <w:r>
        <w:rPr>
          <w:rFonts w:hint="default" w:ascii="Times New Roman" w:hAnsi="Times New Roman" w:cs="Times New Roman"/>
          <w:color w:val="070707"/>
        </w:rPr>
        <w:t>8.7</w:t>
      </w:r>
      <w:r>
        <w:rPr>
          <w:rFonts w:hint="default" w:ascii="Times New Roman" w:hAnsi="Times New Roman" w:cs="Times New Roman"/>
        </w:rPr>
        <w:t xml:space="preserve">% </w:t>
      </w:r>
      <w:r>
        <w:rPr>
          <w:rFonts w:hint="default" w:ascii="Times New Roman" w:hAnsi="Times New Roman" w:cs="Times New Roman"/>
          <w:color w:val="070707"/>
        </w:rPr>
        <w:t>faster than the previous year percentage points, the two-year average growth rate is</w:t>
      </w:r>
      <w:r>
        <w:rPr>
          <w:rFonts w:hint="default" w:ascii="Times New Roman" w:hAnsi="Times New Roman" w:cs="Times New Roman"/>
        </w:rPr>
        <w:t xml:space="preserve"> </w:t>
      </w:r>
      <w:r>
        <w:rPr>
          <w:rFonts w:hint="default" w:ascii="Times New Roman" w:hAnsi="Times New Roman" w:cs="Times New Roman"/>
          <w:color w:val="070707"/>
        </w:rPr>
        <w:t>16.8%. Among them</w:t>
      </w:r>
      <w:r>
        <w:rPr>
          <w:rFonts w:hint="default" w:ascii="Times New Roman" w:hAnsi="Times New Roman" w:cs="Times New Roman"/>
        </w:rPr>
        <w:t xml:space="preserve">, </w:t>
      </w:r>
      <w:r>
        <w:rPr>
          <w:rStyle w:val="19"/>
          <w:rFonts w:hint="default" w:ascii="Times New Roman" w:hAnsi="Times New Roman" w:cs="Times New Roman"/>
          <w:color w:val="070707"/>
        </w:rPr>
        <w:t xml:space="preserve">the revenue of platform services has grown rapidly, and the operation of platforms such as life services has been active. </w:t>
      </w:r>
      <w:r>
        <w:rPr>
          <w:rFonts w:hint="default" w:ascii="Times New Roman" w:hAnsi="Times New Roman" w:cs="Times New Roman"/>
          <w:color w:val="070707"/>
        </w:rPr>
        <w:t>In 2021</w:t>
      </w:r>
      <w:r>
        <w:rPr>
          <w:rFonts w:hint="default" w:ascii="Times New Roman" w:hAnsi="Times New Roman" w:cs="Times New Roman"/>
        </w:rPr>
        <w:t xml:space="preserve">, </w:t>
      </w:r>
      <w:r>
        <w:rPr>
          <w:rFonts w:hint="default" w:ascii="Times New Roman" w:hAnsi="Times New Roman" w:cs="Times New Roman"/>
          <w:color w:val="070707"/>
        </w:rPr>
        <w:t>the platform service revenue will</w:t>
      </w:r>
      <w:r>
        <w:rPr>
          <w:rFonts w:hint="default" w:ascii="Times New Roman" w:hAnsi="Times New Roman" w:cs="Times New Roman"/>
        </w:rPr>
        <w:t xml:space="preserve"> </w:t>
      </w:r>
      <w:r>
        <w:rPr>
          <w:rFonts w:hint="default" w:ascii="Times New Roman" w:hAnsi="Times New Roman" w:cs="Times New Roman"/>
          <w:color w:val="070707"/>
        </w:rPr>
        <w:t>be 576.7</w:t>
      </w:r>
      <w:r>
        <w:rPr>
          <w:rFonts w:hint="default" w:ascii="Times New Roman" w:hAnsi="Times New Roman" w:cs="Times New Roman"/>
        </w:rPr>
        <w:t xml:space="preserve"> </w:t>
      </w:r>
      <w:r>
        <w:rPr>
          <w:rFonts w:hint="default" w:ascii="Times New Roman" w:hAnsi="Times New Roman" w:cs="Times New Roman"/>
          <w:color w:val="070707"/>
        </w:rPr>
        <w:t>billion yuan, a year-on-year increase</w:t>
      </w:r>
      <w:r>
        <w:rPr>
          <w:rFonts w:hint="default" w:ascii="Times New Roman" w:hAnsi="Times New Roman" w:cs="Times New Roman"/>
        </w:rPr>
        <w:t xml:space="preserve"> </w:t>
      </w:r>
      <w:r>
        <w:rPr>
          <w:rFonts w:hint="default" w:ascii="Times New Roman" w:hAnsi="Times New Roman" w:cs="Times New Roman"/>
          <w:color w:val="070707"/>
        </w:rPr>
        <w:t>of 32.8%; It accounted for</w:t>
      </w:r>
      <w:r>
        <w:rPr>
          <w:rFonts w:hint="default" w:ascii="Times New Roman" w:hAnsi="Times New Roman" w:cs="Times New Roman"/>
        </w:rPr>
        <w:t xml:space="preserve"> </w:t>
      </w:r>
      <w:r>
        <w:rPr>
          <w:rFonts w:hint="default" w:ascii="Times New Roman" w:hAnsi="Times New Roman" w:cs="Times New Roman"/>
          <w:color w:val="070707"/>
        </w:rPr>
        <w:t>37.2%</w:t>
      </w:r>
      <w:r>
        <w:rPr>
          <w:rFonts w:hint="default" w:ascii="Times New Roman" w:hAnsi="Times New Roman" w:cs="Times New Roman"/>
        </w:rPr>
        <w:t xml:space="preserve"> of Internet business revenue, an increase of </w:t>
      </w:r>
      <w:r>
        <w:rPr>
          <w:rFonts w:hint="default" w:ascii="Times New Roman" w:hAnsi="Times New Roman" w:cs="Times New Roman"/>
          <w:color w:val="070707"/>
        </w:rPr>
        <w:t>3.8</w:t>
      </w:r>
      <w:r>
        <w:rPr>
          <w:rFonts w:hint="default" w:ascii="Times New Roman" w:hAnsi="Times New Roman" w:cs="Times New Roman"/>
        </w:rPr>
        <w:t xml:space="preserve"> percentage points </w:t>
      </w:r>
      <w:r>
        <w:rPr>
          <w:rFonts w:hint="default" w:ascii="Times New Roman" w:hAnsi="Times New Roman" w:cs="Times New Roman"/>
          <w:color w:val="070707"/>
        </w:rPr>
        <w:t>year-on-year. The business revenue of life service platform enterprises reversed the decline of the previous year and achieved rapid growth. The growth of the life service platform business indicates the increase in consumers' demand for life platforms in the future, and</w:t>
      </w:r>
      <w:r>
        <w:rPr>
          <w:rFonts w:hint="default" w:ascii="Times New Roman" w:hAnsi="Times New Roman" w:cs="Times New Roman"/>
        </w:rPr>
        <w:t xml:space="preserve"> </w:t>
      </w:r>
      <w:r>
        <w:rPr>
          <w:rFonts w:hint="default" w:ascii="Times New Roman" w:hAnsi="Times New Roman" w:cs="Times New Roman"/>
          <w:color w:val="070707"/>
        </w:rPr>
        <w:t>SleepOnTime</w:t>
      </w:r>
      <w:r>
        <w:rPr>
          <w:rFonts w:hint="default" w:ascii="Times New Roman" w:hAnsi="Times New Roman" w:cs="Times New Roman"/>
        </w:rPr>
        <w:t xml:space="preserve"> </w:t>
      </w:r>
      <w:r>
        <w:rPr>
          <w:rFonts w:hint="default" w:ascii="Times New Roman" w:hAnsi="Times New Roman" w:cs="Times New Roman"/>
          <w:color w:val="070707"/>
        </w:rPr>
        <w:t xml:space="preserve">can provide consumers with personalized life services to meet users' needs for life services. </w:t>
      </w:r>
    </w:p>
    <w:p>
      <w:pPr>
        <w:spacing w:line="360" w:lineRule="auto"/>
        <w:ind w:firstLine="420" w:firstLineChars="200"/>
        <w:rPr>
          <w:rFonts w:hint="eastAsia" w:ascii="宋体" w:hAnsi="宋体"/>
          <w:b/>
          <w:bCs/>
          <w:color w:val="070707"/>
        </w:rPr>
      </w:pPr>
      <w:r>
        <w:rPr>
          <w:rFonts w:hint="eastAsia"/>
          <w:b/>
          <w:bCs/>
          <w:color w:val="070707"/>
        </w:rPr>
        <w:t>(2) The software industry is operating well</w:t>
      </w:r>
    </w:p>
    <w:p>
      <w:pPr>
        <w:spacing w:line="360" w:lineRule="auto"/>
        <w:ind w:firstLine="420" w:firstLineChars="200"/>
        <w:rPr>
          <w:rFonts w:hint="default" w:ascii="Times New Roman" w:hAnsi="Times New Roman" w:cs="Times New Roman"/>
          <w:color w:val="070707"/>
        </w:rPr>
      </w:pPr>
      <w:r>
        <w:rPr>
          <w:rFonts w:hint="default" w:ascii="Times New Roman" w:hAnsi="Times New Roman" w:cs="Times New Roman"/>
          <w:color w:val="070707"/>
        </w:rPr>
        <w:t>The software business continues to grow and still has great potential for development. According to data from the Ministry of</w:t>
      </w:r>
      <w:r>
        <w:rPr>
          <w:rFonts w:hint="default" w:ascii="Times New Roman" w:hAnsi="Times New Roman" w:cs="Times New Roman"/>
        </w:rPr>
        <w:t xml:space="preserve"> Industry and Information Technology, </w:t>
      </w:r>
      <w:r>
        <w:rPr>
          <w:rFonts w:hint="default" w:ascii="Times New Roman" w:hAnsi="Times New Roman" w:cs="Times New Roman"/>
          <w:color w:val="070707"/>
        </w:rPr>
        <w:t>China's software and information technology service industry</w:t>
      </w:r>
      <w:del w:id="16" w:author="清_柠" w:date="2023-03-29T12:55:00Z">
        <w:r>
          <w:rPr>
            <w:rFonts w:hint="default" w:ascii="Times New Roman" w:hAnsi="Times New Roman" w:cs="Times New Roman"/>
            <w:color w:val="070707"/>
          </w:rPr>
          <w:delText xml:space="preserve"> will</w:delText>
        </w:r>
      </w:del>
      <w:r>
        <w:rPr>
          <w:rFonts w:hint="default" w:ascii="Times New Roman" w:hAnsi="Times New Roman" w:cs="Times New Roman"/>
          <w:color w:val="070707"/>
        </w:rPr>
        <w:t xml:space="preserve"> operate</w:t>
      </w:r>
      <w:ins w:id="17" w:author="清_柠" w:date="2023-03-29T12:55:00Z">
        <w:r>
          <w:rPr>
            <w:rFonts w:hint="default" w:ascii="Times New Roman" w:hAnsi="Times New Roman" w:cs="Times New Roman"/>
            <w:color w:val="070707"/>
          </w:rPr>
          <w:t>d</w:t>
        </w:r>
      </w:ins>
      <w:r>
        <w:rPr>
          <w:rFonts w:hint="default" w:ascii="Times New Roman" w:hAnsi="Times New Roman" w:cs="Times New Roman"/>
          <w:color w:val="070707"/>
        </w:rPr>
        <w:t xml:space="preserve"> well in 2021, with software business revenue maintaining rapid growth and profitability steadily increasing</w:t>
      </w:r>
      <w:del w:id="18" w:author="zhou xy" w:date="2023-03-27T17:41:00Z">
        <w:r>
          <w:rPr>
            <w:rFonts w:hint="default" w:ascii="Times New Roman" w:hAnsi="Times New Roman" w:cs="Times New Roman"/>
            <w:color w:val="070707"/>
          </w:rPr>
          <w:delText>，实现“十四五”良好开局</w:delText>
        </w:r>
      </w:del>
      <w:r>
        <w:rPr>
          <w:rFonts w:hint="default" w:ascii="Times New Roman" w:hAnsi="Times New Roman" w:cs="Times New Roman"/>
          <w:color w:val="070707"/>
        </w:rPr>
        <w:t>. In 2021</w:t>
      </w:r>
      <w:r>
        <w:rPr>
          <w:rFonts w:hint="default" w:ascii="Times New Roman" w:hAnsi="Times New Roman" w:cs="Times New Roman"/>
        </w:rPr>
        <w:t xml:space="preserve">, there will be more than 40,000 </w:t>
      </w:r>
      <w:r>
        <w:rPr>
          <w:rFonts w:hint="default" w:ascii="Times New Roman" w:hAnsi="Times New Roman" w:cs="Times New Roman"/>
          <w:color w:val="070707"/>
        </w:rPr>
        <w:t>enterprises above designated size in the software and information technology service industry in China</w:t>
      </w:r>
      <w:r>
        <w:rPr>
          <w:rFonts w:hint="default" w:ascii="Times New Roman" w:hAnsi="Times New Roman" w:cs="Times New Roman"/>
        </w:rPr>
        <w:t xml:space="preserve">, and </w:t>
      </w:r>
      <w:r>
        <w:rPr>
          <w:rFonts w:hint="default" w:ascii="Times New Roman" w:hAnsi="Times New Roman" w:cs="Times New Roman"/>
          <w:color w:val="070707"/>
        </w:rPr>
        <w:t>the cumulative software business revenue</w:t>
      </w:r>
      <w:r>
        <w:rPr>
          <w:rFonts w:hint="default" w:ascii="Times New Roman" w:hAnsi="Times New Roman" w:cs="Times New Roman"/>
        </w:rPr>
        <w:t xml:space="preserve"> </w:t>
      </w:r>
      <w:r>
        <w:rPr>
          <w:rFonts w:hint="default" w:ascii="Times New Roman" w:hAnsi="Times New Roman" w:cs="Times New Roman"/>
          <w:color w:val="070707"/>
        </w:rPr>
        <w:t>will be 9,499.4</w:t>
      </w:r>
      <w:r>
        <w:rPr>
          <w:rFonts w:hint="default" w:ascii="Times New Roman" w:hAnsi="Times New Roman" w:cs="Times New Roman"/>
        </w:rPr>
        <w:t xml:space="preserve"> </w:t>
      </w:r>
      <w:r>
        <w:rPr>
          <w:rFonts w:hint="default" w:ascii="Times New Roman" w:hAnsi="Times New Roman" w:cs="Times New Roman"/>
          <w:color w:val="070707"/>
        </w:rPr>
        <w:t>billion yuan, a year-on-year increase</w:t>
      </w:r>
      <w:r>
        <w:rPr>
          <w:rFonts w:hint="default" w:ascii="Times New Roman" w:hAnsi="Times New Roman" w:cs="Times New Roman"/>
        </w:rPr>
        <w:t xml:space="preserve"> of </w:t>
      </w:r>
      <w:r>
        <w:rPr>
          <w:rFonts w:hint="default" w:ascii="Times New Roman" w:hAnsi="Times New Roman" w:cs="Times New Roman"/>
          <w:color w:val="070707"/>
        </w:rPr>
        <w:t>17.7%,</w:t>
      </w:r>
      <w:r>
        <w:rPr>
          <w:rFonts w:hint="default" w:ascii="Times New Roman" w:hAnsi="Times New Roman" w:cs="Times New Roman"/>
        </w:rPr>
        <w:t xml:space="preserve"> </w:t>
      </w:r>
      <w:r>
        <w:rPr>
          <w:rFonts w:hint="default" w:ascii="Times New Roman" w:hAnsi="Times New Roman" w:cs="Times New Roman"/>
          <w:color w:val="070707"/>
        </w:rPr>
        <w:t>and a two-year compound growth rate of</w:t>
      </w:r>
      <w:r>
        <w:rPr>
          <w:rFonts w:hint="default" w:ascii="Times New Roman" w:hAnsi="Times New Roman" w:cs="Times New Roman"/>
        </w:rPr>
        <w:t xml:space="preserve"> </w:t>
      </w:r>
      <w:r>
        <w:rPr>
          <w:rFonts w:hint="default" w:ascii="Times New Roman" w:hAnsi="Times New Roman" w:cs="Times New Roman"/>
          <w:color w:val="070707"/>
        </w:rPr>
        <w:t>15.5%.</w:t>
      </w:r>
      <w:del w:id="19" w:author="清_柠" w:date="2023-03-29T12:58:00Z">
        <w:r>
          <w:rPr>
            <w:rFonts w:hint="default" w:ascii="Times New Roman" w:hAnsi="Times New Roman" w:cs="Times New Roman"/>
          </w:rPr>
          <w:delText xml:space="preserve"> </w:delText>
        </w:r>
      </w:del>
      <w:del w:id="20" w:author="清_柠" w:date="2023-03-29T12:58:00Z">
        <w:r>
          <w:rPr>
            <w:rFonts w:hint="default" w:ascii="Times New Roman" w:hAnsi="Times New Roman" w:cs="Times New Roman"/>
            <w:color w:val="070707"/>
          </w:rPr>
          <w:delText>。</w:delText>
        </w:r>
      </w:del>
      <w:r>
        <w:rPr>
          <w:rFonts w:hint="default" w:ascii="Times New Roman" w:hAnsi="Times New Roman" w:cs="Times New Roman"/>
          <w:color w:val="070707"/>
        </w:rPr>
        <w:t xml:space="preserve"> </w:t>
      </w:r>
      <w:r>
        <w:rPr>
          <w:rStyle w:val="19"/>
          <w:rFonts w:hint="default" w:ascii="Times New Roman" w:hAnsi="Times New Roman" w:cs="Times New Roman"/>
          <w:color w:val="070707"/>
        </w:rPr>
        <w:t xml:space="preserve">Profitability has steadily improved. </w:t>
      </w:r>
      <w:r>
        <w:rPr>
          <w:rFonts w:hint="default" w:ascii="Times New Roman" w:hAnsi="Times New Roman" w:cs="Times New Roman"/>
          <w:color w:val="070707"/>
        </w:rPr>
        <w:t>In 2021</w:t>
      </w:r>
      <w:r>
        <w:rPr>
          <w:rFonts w:hint="default" w:ascii="Times New Roman" w:hAnsi="Times New Roman" w:cs="Times New Roman"/>
        </w:rPr>
        <w:t xml:space="preserve">, the </w:t>
      </w:r>
      <w:r>
        <w:rPr>
          <w:rFonts w:hint="default" w:ascii="Times New Roman" w:hAnsi="Times New Roman" w:cs="Times New Roman"/>
          <w:color w:val="070707"/>
        </w:rPr>
        <w:t>total profit of the software industry</w:t>
      </w:r>
      <w:r>
        <w:rPr>
          <w:rFonts w:hint="default" w:ascii="Times New Roman" w:hAnsi="Times New Roman" w:cs="Times New Roman"/>
        </w:rPr>
        <w:t xml:space="preserve"> </w:t>
      </w:r>
      <w:r>
        <w:rPr>
          <w:rFonts w:hint="default" w:ascii="Times New Roman" w:hAnsi="Times New Roman" w:cs="Times New Roman"/>
          <w:color w:val="070707"/>
        </w:rPr>
        <w:t>will be 1,187.5</w:t>
      </w:r>
      <w:r>
        <w:rPr>
          <w:rFonts w:hint="default" w:ascii="Times New Roman" w:hAnsi="Times New Roman" w:cs="Times New Roman"/>
        </w:rPr>
        <w:t xml:space="preserve"> </w:t>
      </w:r>
      <w:r>
        <w:rPr>
          <w:rFonts w:hint="default" w:ascii="Times New Roman" w:hAnsi="Times New Roman" w:cs="Times New Roman"/>
          <w:color w:val="070707"/>
        </w:rPr>
        <w:t>billion yuan, a year-on-year increase</w:t>
      </w:r>
      <w:r>
        <w:rPr>
          <w:rFonts w:hint="default" w:ascii="Times New Roman" w:hAnsi="Times New Roman" w:cs="Times New Roman"/>
        </w:rPr>
        <w:t xml:space="preserve"> </w:t>
      </w:r>
      <w:r>
        <w:rPr>
          <w:rFonts w:hint="default" w:ascii="Times New Roman" w:hAnsi="Times New Roman" w:cs="Times New Roman"/>
          <w:color w:val="070707"/>
        </w:rPr>
        <w:t>of 7.6%; The profit margin of the main business increased by</w:t>
      </w:r>
      <w:r>
        <w:rPr>
          <w:rFonts w:hint="default" w:ascii="Times New Roman" w:hAnsi="Times New Roman" w:cs="Times New Roman"/>
        </w:rPr>
        <w:t xml:space="preserve"> </w:t>
      </w:r>
      <w:r>
        <w:rPr>
          <w:rFonts w:hint="default" w:ascii="Times New Roman" w:hAnsi="Times New Roman" w:cs="Times New Roman"/>
          <w:color w:val="070707"/>
        </w:rPr>
        <w:t>0.1</w:t>
      </w:r>
      <w:r>
        <w:rPr>
          <w:rFonts w:hint="default" w:ascii="Times New Roman" w:hAnsi="Times New Roman" w:cs="Times New Roman"/>
        </w:rPr>
        <w:t xml:space="preserve"> </w:t>
      </w:r>
      <w:r>
        <w:rPr>
          <w:rFonts w:hint="default" w:ascii="Times New Roman" w:hAnsi="Times New Roman" w:cs="Times New Roman"/>
          <w:color w:val="070707"/>
        </w:rPr>
        <w:t>percentage points to</w:t>
      </w:r>
      <w:r>
        <w:rPr>
          <w:rFonts w:hint="default" w:ascii="Times New Roman" w:hAnsi="Times New Roman" w:cs="Times New Roman"/>
        </w:rPr>
        <w:t xml:space="preserve"> </w:t>
      </w:r>
      <w:r>
        <w:rPr>
          <w:rFonts w:hint="default" w:ascii="Times New Roman" w:hAnsi="Times New Roman" w:cs="Times New Roman"/>
          <w:color w:val="070707"/>
        </w:rPr>
        <w:t xml:space="preserve">9.2%. The </w:t>
      </w:r>
      <w:ins w:id="21" w:author="清_柠" w:date="2023-03-29T13:04:00Z">
        <w:r>
          <w:rPr>
            <w:rFonts w:hint="default" w:ascii="Times New Roman" w:hAnsi="Times New Roman" w:cs="Times New Roman"/>
            <w:color w:val="070707"/>
          </w:rPr>
          <w:t>project group</w:t>
        </w:r>
      </w:ins>
      <w:del w:id="22" w:author="清_柠" w:date="2023-03-29T13:04:00Z">
        <w:r>
          <w:rPr>
            <w:rFonts w:hint="default" w:ascii="Times New Roman" w:hAnsi="Times New Roman" w:cs="Times New Roman"/>
            <w:color w:val="070707"/>
          </w:rPr>
          <w:delText>company</w:delText>
        </w:r>
      </w:del>
      <w:r>
        <w:rPr>
          <w:rFonts w:hint="default" w:ascii="Times New Roman" w:hAnsi="Times New Roman" w:cs="Times New Roman"/>
          <w:color w:val="070707"/>
        </w:rPr>
        <w:t xml:space="preserve"> belongs to the software industry, under the situation of sustainable development of</w:t>
      </w:r>
      <w:r>
        <w:rPr>
          <w:rFonts w:hint="default" w:ascii="Times New Roman" w:hAnsi="Times New Roman" w:cs="Times New Roman"/>
        </w:rPr>
        <w:t xml:space="preserve"> the software industry, </w:t>
      </w:r>
      <w:r>
        <w:rPr>
          <w:rFonts w:hint="default" w:ascii="Times New Roman" w:hAnsi="Times New Roman" w:cs="Times New Roman"/>
          <w:color w:val="070707"/>
        </w:rPr>
        <w:t xml:space="preserve">it is expected that the </w:t>
      </w:r>
      <w:ins w:id="23" w:author="清_柠" w:date="2023-03-29T13:06:00Z">
        <w:r>
          <w:rPr>
            <w:rFonts w:hint="default" w:ascii="Times New Roman" w:hAnsi="Times New Roman" w:cs="Times New Roman"/>
            <w:color w:val="070707"/>
          </w:rPr>
          <w:t>project</w:t>
        </w:r>
      </w:ins>
      <w:del w:id="24" w:author="清_柠" w:date="2023-03-29T13:06:00Z">
        <w:r>
          <w:rPr>
            <w:rFonts w:hint="default" w:ascii="Times New Roman" w:hAnsi="Times New Roman" w:cs="Times New Roman"/>
            <w:color w:val="070707"/>
          </w:rPr>
          <w:delText>company</w:delText>
        </w:r>
      </w:del>
      <w:r>
        <w:rPr>
          <w:rFonts w:hint="default" w:ascii="Times New Roman" w:hAnsi="Times New Roman" w:cs="Times New Roman"/>
          <w:color w:val="070707"/>
        </w:rPr>
        <w:t xml:space="preserve"> can start smoothly, create operating profits, and create a high-quality software brand reputation. </w:t>
      </w:r>
    </w:p>
    <w:p>
      <w:pPr>
        <w:spacing w:line="360" w:lineRule="auto"/>
        <w:ind w:firstLine="420" w:firstLineChars="200"/>
        <w:rPr>
          <w:rFonts w:hint="eastAsia" w:ascii="宋体" w:hAnsi="宋体"/>
          <w:b/>
          <w:bCs/>
          <w:color w:val="070707"/>
        </w:rPr>
      </w:pPr>
      <w:r>
        <w:rPr>
          <w:rFonts w:hint="eastAsia"/>
          <w:b/>
          <w:bCs/>
          <w:color w:val="070707"/>
        </w:rPr>
        <w:t>(3) The self-regulatory software economy market is growing</w:t>
      </w:r>
    </w:p>
    <w:p>
      <w:pPr>
        <w:spacing w:line="360" w:lineRule="auto"/>
        <w:ind w:firstLine="420" w:firstLineChars="200"/>
        <w:rPr>
          <w:rFonts w:hint="default" w:ascii="Times New Roman" w:hAnsi="Times New Roman" w:cs="Times New Roman"/>
        </w:rPr>
      </w:pPr>
      <w:r>
        <w:rPr>
          <w:rFonts w:hint="default" w:ascii="Times New Roman" w:hAnsi="Times New Roman" w:cs="Times New Roman"/>
        </w:rPr>
        <w:t xml:space="preserve">The self-regulatory software market is currently growing, as a class of applications designed to help users manage time, increase efficiency, maintain concentration, and more. According to a report by market research firm Reports and Data, the global self-regulatory software market size reached $2.95 billion in 2020 and is expected to grow to $9.94 billion by 2028, with a compound annual growth rate of $9.94 billion 14.2%。 Meanwhile, Sensor Tower's data shows that downloads of self-regulatory software increased by 27% in the first quarter of 2021 compared to the same period last year. Overall, the economic market for self-regulatory software has great potential due to the increased demand for efficiency and management time, as well as the digital transformation and the spread of smartphones. </w:t>
      </w:r>
    </w:p>
    <w:p>
      <w:pPr>
        <w:spacing w:line="360" w:lineRule="auto"/>
        <w:ind w:firstLine="420" w:firstLineChars="200"/>
        <w:rPr>
          <w:rFonts w:hint="eastAsia" w:ascii="宋体" w:hAnsi="宋体"/>
          <w:b/>
          <w:bCs/>
          <w:color w:val="070707"/>
        </w:rPr>
      </w:pPr>
      <w:r>
        <w:rPr>
          <w:rFonts w:hint="eastAsia"/>
          <w:b/>
          <w:bCs/>
          <w:color w:val="070707"/>
        </w:rPr>
        <w:t>(4) The sleep monitoring software industry has developed steadily</w:t>
      </w:r>
    </w:p>
    <w:p>
      <w:pPr>
        <w:spacing w:line="360" w:lineRule="auto"/>
        <w:ind w:firstLine="420" w:firstLineChars="200"/>
        <w:rPr>
          <w:rFonts w:hint="default" w:ascii="Times New Roman" w:hAnsi="Times New Roman" w:cs="Times New Roman"/>
          <w:color w:val="070707"/>
        </w:rPr>
      </w:pPr>
      <w:r>
        <w:rPr>
          <w:rFonts w:hint="default" w:ascii="Times New Roman" w:hAnsi="Times New Roman" w:cs="Times New Roman"/>
          <w:color w:val="070707"/>
        </w:rPr>
        <w:t>Sleep monitoring software has received more and more attention and use in recent years. According to market research firm Markets  and Markets</w:t>
      </w:r>
      <w:r>
        <w:rPr>
          <w:rFonts w:hint="default" w:ascii="Times New Roman" w:hAnsi="Times New Roman" w:cs="Times New Roman"/>
        </w:rPr>
        <w:t xml:space="preserve">, </w:t>
      </w:r>
      <w:r>
        <w:rPr>
          <w:rFonts w:hint="default" w:ascii="Times New Roman" w:hAnsi="Times New Roman" w:cs="Times New Roman"/>
          <w:color w:val="070707"/>
        </w:rPr>
        <w:t>the</w:t>
      </w:r>
      <w:r>
        <w:rPr>
          <w:rFonts w:hint="default" w:ascii="Times New Roman" w:hAnsi="Times New Roman" w:cs="Times New Roman"/>
        </w:rPr>
        <w:t xml:space="preserve"> </w:t>
      </w:r>
      <w:r>
        <w:rPr>
          <w:rFonts w:hint="default" w:ascii="Times New Roman" w:hAnsi="Times New Roman" w:cs="Times New Roman"/>
          <w:color w:val="070707"/>
        </w:rPr>
        <w:t>global sleep monitoring market is expected to grow from</w:t>
      </w:r>
      <w:r>
        <w:rPr>
          <w:rFonts w:hint="default" w:ascii="Times New Roman" w:hAnsi="Times New Roman" w:cs="Times New Roman"/>
        </w:rPr>
        <w:t xml:space="preserve"> $</w:t>
      </w:r>
      <w:r>
        <w:rPr>
          <w:rFonts w:hint="default" w:ascii="Times New Roman" w:hAnsi="Times New Roman" w:cs="Times New Roman"/>
          <w:color w:val="070707"/>
        </w:rPr>
        <w:t>3.33</w:t>
      </w:r>
      <w:r>
        <w:rPr>
          <w:rFonts w:hint="default" w:ascii="Times New Roman" w:hAnsi="Times New Roman" w:cs="Times New Roman"/>
        </w:rPr>
        <w:t xml:space="preserve"> </w:t>
      </w:r>
      <w:r>
        <w:rPr>
          <w:rFonts w:hint="default" w:ascii="Times New Roman" w:hAnsi="Times New Roman" w:cs="Times New Roman"/>
          <w:color w:val="070707"/>
        </w:rPr>
        <w:t>billion</w:t>
      </w:r>
      <w:r>
        <w:rPr>
          <w:rFonts w:hint="default" w:ascii="Times New Roman" w:hAnsi="Times New Roman" w:cs="Times New Roman"/>
        </w:rPr>
        <w:t xml:space="preserve"> </w:t>
      </w:r>
      <w:r>
        <w:rPr>
          <w:rFonts w:hint="default" w:ascii="Times New Roman" w:hAnsi="Times New Roman" w:cs="Times New Roman"/>
          <w:color w:val="070707"/>
        </w:rPr>
        <w:t>in 2020 $8.12</w:t>
      </w:r>
      <w:r>
        <w:rPr>
          <w:rFonts w:hint="default" w:ascii="Times New Roman" w:hAnsi="Times New Roman" w:cs="Times New Roman"/>
        </w:rPr>
        <w:t xml:space="preserve"> billion </w:t>
      </w:r>
      <w:r>
        <w:rPr>
          <w:rFonts w:hint="default" w:ascii="Times New Roman" w:hAnsi="Times New Roman" w:cs="Times New Roman"/>
          <w:color w:val="070707"/>
        </w:rPr>
        <w:t>in</w:t>
      </w:r>
      <w:r>
        <w:rPr>
          <w:rFonts w:hint="default" w:ascii="Times New Roman" w:hAnsi="Times New Roman" w:cs="Times New Roman"/>
        </w:rPr>
        <w:t xml:space="preserve"> 2025</w:t>
      </w:r>
      <w:r>
        <w:rPr>
          <w:rFonts w:hint="default" w:ascii="Times New Roman" w:hAnsi="Times New Roman" w:cs="Times New Roman"/>
          <w:color w:val="070707"/>
        </w:rPr>
        <w:t>, with a CAGR</w:t>
      </w:r>
      <w:r>
        <w:rPr>
          <w:rFonts w:hint="default" w:ascii="Times New Roman" w:hAnsi="Times New Roman" w:cs="Times New Roman"/>
        </w:rPr>
        <w:t xml:space="preserve"> </w:t>
      </w:r>
      <w:r>
        <w:rPr>
          <w:rFonts w:hint="default" w:ascii="Times New Roman" w:hAnsi="Times New Roman" w:cs="Times New Roman"/>
          <w:color w:val="070707"/>
        </w:rPr>
        <w:t xml:space="preserve">of 19.7%. It can be seen that the development trend of the sleep monitoring software industry is relatively stable and showing a trend of increasing year by year. As people's health awareness and attention to sleep quality increases, the demand for sleep monitoring software will increase. </w:t>
      </w:r>
    </w:p>
    <w:p>
      <w:pPr>
        <w:pStyle w:val="4"/>
        <w:numPr>
          <w:ilvl w:val="2"/>
          <w:numId w:val="2"/>
        </w:numPr>
        <w:spacing w:line="360" w:lineRule="auto"/>
      </w:pPr>
      <w:bookmarkStart w:id="13" w:name="_Toc20715"/>
      <w:r>
        <w:rPr>
          <w:rFonts w:hint="eastAsia"/>
        </w:rPr>
        <w:t>Soci</w:t>
      </w:r>
      <w:ins w:id="25" w:author="清_柠" w:date="2023-03-29T13:08:00Z">
        <w:r>
          <w:rPr>
            <w:rFonts w:hint="eastAsia"/>
          </w:rPr>
          <w:t>al</w:t>
        </w:r>
      </w:ins>
      <w:del w:id="26" w:author="清_柠" w:date="2023-03-29T13:08:00Z">
        <w:r>
          <w:rPr>
            <w:rFonts w:hint="eastAsia"/>
          </w:rPr>
          <w:delText>o</w:delText>
        </w:r>
      </w:del>
      <w:r>
        <w:rPr>
          <w:rFonts w:hint="eastAsia"/>
        </w:rPr>
        <w:t>-cultural environment</w:t>
      </w:r>
      <w:bookmarkEnd w:id="13"/>
    </w:p>
    <w:p>
      <w:pPr>
        <w:spacing w:line="360" w:lineRule="auto"/>
        <w:ind w:firstLine="420" w:firstLineChars="0"/>
        <w:rPr>
          <w:b/>
          <w:bCs/>
        </w:rPr>
      </w:pPr>
      <w:r>
        <w:rPr>
          <w:rFonts w:hint="eastAsia"/>
          <w:b/>
          <w:bCs/>
        </w:rPr>
        <w:t>(1)</w:t>
      </w:r>
      <w:r>
        <w:rPr>
          <w:rFonts w:hint="eastAsia"/>
        </w:rPr>
        <w:t xml:space="preserve"> </w:t>
      </w:r>
      <w:ins w:id="27" w:author="zhou xy" w:date="2023-03-27T17:44:00Z">
        <w:r>
          <w:rPr>
            <w:rFonts w:hint="eastAsia"/>
            <w:b/>
            <w:bCs/>
          </w:rPr>
          <w:t>People's attention to sleep quality and sleep time continues to increase</w:t>
        </w:r>
      </w:ins>
      <w:del w:id="28" w:author="zhou xy" w:date="2023-03-27T17:44:00Z">
        <w:r>
          <w:rPr>
            <w:rFonts w:hint="eastAsia"/>
            <w:b/>
            <w:bCs/>
          </w:rPr>
          <w:delText>居民</w:delText>
        </w:r>
      </w:del>
      <w:del w:id="29" w:author="zhou xy" w:date="2023-03-27T17:43:00Z">
        <w:r>
          <w:rPr>
            <w:rFonts w:hint="eastAsia"/>
            <w:b/>
            <w:bCs/>
          </w:rPr>
          <w:delText>逐渐了解充足睡眠的重要性</w:delText>
        </w:r>
      </w:del>
    </w:p>
    <w:p>
      <w:pPr>
        <w:spacing w:line="36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According to sleep experts and researchers, about half of adults have some degree of sleep problems. At the same time, people are becoming more and more aware of the relationship between poor sleep habits and sleep quality and various health problems, such as psychological problems, obesity, diabetes, cardiovascular diseases, cancer, etc. To raise public awareness of adequate sleep, sleep specialists and doctors actively conduct educational campaigns. For example, many sleep centers, hospitals, and health organizations offer sleep education courses and sleep coaching services that provide services such as sleep assessment and treatment of sleep disorders. In addition, scientific research and advice on sleep and health have been widely reported in various forms of media and social networks. In recent years, although many people still have sleep problems, more and more people have begun to recognize the importance of getting enough sleep and taking positive steps to improve sleep quality. </w:t>
      </w:r>
    </w:p>
    <w:p>
      <w:pPr>
        <w:spacing w:line="360" w:lineRule="auto"/>
        <w:rPr>
          <w:rFonts w:hint="eastAsia"/>
          <w:b/>
          <w:bCs/>
        </w:rPr>
      </w:pPr>
      <w:r>
        <w:rPr>
          <w:rFonts w:hint="eastAsia"/>
          <w:b/>
          <w:bCs/>
        </w:rPr>
        <w:tab/>
      </w:r>
      <w:r>
        <w:rPr>
          <w:rFonts w:hint="eastAsia"/>
          <w:b/>
          <w:bCs/>
        </w:rPr>
        <w:t>(2) Mobile phones are a major factor affecting residents' sleep</w:t>
      </w:r>
    </w:p>
    <w:p>
      <w:pPr>
        <w:spacing w:line="36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Using mobile phones in bed before going to bed has become a major factor affecting people's sleep quality. </w:t>
      </w:r>
      <w:ins w:id="30" w:author="zhou xy" w:date="2023-03-27T17:47:00Z">
        <w:r>
          <w:rPr>
            <w:rFonts w:hint="default" w:ascii="Times New Roman" w:hAnsi="Times New Roman" w:cs="Times New Roman"/>
          </w:rPr>
          <w:t>Melatonin is a hormone that regulates</w:t>
        </w:r>
      </w:ins>
      <w:r>
        <w:rPr>
          <w:rFonts w:hint="default" w:ascii="Times New Roman" w:hAnsi="Times New Roman" w:cs="Times New Roman"/>
        </w:rPr>
        <w:t xml:space="preserve"> sleep, and the blue light emitted by the mobile phone screen </w:t>
      </w:r>
      <w:del w:id="31" w:author="zhou xy" w:date="2023-03-27T17:47:00Z">
        <w:r>
          <w:rPr>
            <w:rFonts w:hint="default" w:ascii="Times New Roman" w:hAnsi="Times New Roman" w:cs="Times New Roman"/>
          </w:rPr>
          <w:delText>可以</w:delText>
        </w:r>
      </w:del>
      <w:ins w:id="32" w:author="zhou xy" w:date="2023-03-27T17:47:00Z">
        <w:r>
          <w:rPr>
            <w:rFonts w:hint="default" w:ascii="Times New Roman" w:hAnsi="Times New Roman" w:cs="Times New Roman"/>
          </w:rPr>
          <w:t>easily</w:t>
        </w:r>
      </w:ins>
      <w:r>
        <w:rPr>
          <w:rFonts w:hint="default" w:ascii="Times New Roman" w:hAnsi="Times New Roman" w:cs="Times New Roman"/>
        </w:rPr>
        <w:t xml:space="preserve"> inhibits the secretion of melatonin in the human body, </w:t>
      </w:r>
      <w:del w:id="33" w:author="zhou xy" w:date="2023-03-27T17:47:00Z">
        <w:r>
          <w:rPr>
            <w:rFonts w:hint="default" w:ascii="Times New Roman" w:hAnsi="Times New Roman" w:cs="Times New Roman"/>
          </w:rPr>
          <w:delText>褪黑素是一种调节睡眠的激素</w:delText>
        </w:r>
      </w:del>
      <w:del w:id="34" w:author="zhou xy" w:date="2023-03-27T17:48:00Z">
        <w:r>
          <w:rPr>
            <w:rFonts w:hint="default" w:ascii="Times New Roman" w:hAnsi="Times New Roman" w:cs="Times New Roman"/>
          </w:rPr>
          <w:delText>。晚上使用手机会抑制褪黑素分泌，</w:delText>
        </w:r>
      </w:del>
      <w:r>
        <w:rPr>
          <w:rFonts w:hint="default" w:ascii="Times New Roman" w:hAnsi="Times New Roman" w:cs="Times New Roman"/>
        </w:rPr>
        <w:t xml:space="preserve">resulting in the body not receiving sleep signals, difficulty falling asleep or poor sleep quality. Research by Sarah Jane Fox, Ben Carter, and  Nicola Lindson shows that the more often you use a smartphone in bed, the shorter the quality and duration of sleep, and the more common it is to have difficulty falling asleep and waking up early. </w:t>
      </w:r>
    </w:p>
    <w:p>
      <w:pPr>
        <w:spacing w:line="360" w:lineRule="auto"/>
        <w:rPr>
          <w:rFonts w:hint="eastAsia"/>
          <w:b/>
          <w:bCs/>
        </w:rPr>
      </w:pPr>
      <w:r>
        <w:rPr>
          <w:rFonts w:hint="eastAsia"/>
        </w:rPr>
        <w:tab/>
      </w:r>
      <w:r>
        <w:rPr>
          <w:rFonts w:hint="eastAsia"/>
          <w:b/>
          <w:bCs/>
        </w:rPr>
        <w:t>(3) Contemporary residents have a strong demand for sleep supervision</w:t>
      </w:r>
    </w:p>
    <w:p>
      <w:pPr>
        <w:spacing w:line="36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According to the survey report of the "2018 American Sleep Survey: Electronic Device Use in Bed" released by the National Sleep Foundation in 2018, there are more than 80 Percent said they thought cell phone use negatively affected sleep, and more than 40 percent said they had tried limiting phone use to improve sleep. As a result, many people have taken steps to reduce the disturbance of sleep from phone use, including forcing the phone to turn off before going to bed. However, many people with weak self-control will </w:t>
      </w:r>
      <w:ins w:id="35" w:author="zhou xy" w:date="2023-03-27T17:55:00Z">
        <w:r>
          <w:rPr>
            <w:rFonts w:hint="default" w:ascii="Times New Roman" w:hAnsi="Times New Roman" w:cs="Times New Roman"/>
          </w:rPr>
          <w:t>can't help</w:t>
        </w:r>
      </w:ins>
      <w:r>
        <w:rPr>
          <w:rFonts w:hint="default" w:ascii="Times New Roman" w:hAnsi="Times New Roman" w:cs="Times New Roman"/>
        </w:rPr>
        <w:t xml:space="preserve"> but turn on their mobile phones again, resulting in a decline in sleep quality, and it is imminent </w:t>
      </w:r>
      <w:del w:id="36" w:author="zhou xy" w:date="2023-03-27T17:52:00Z">
        <w:r>
          <w:rPr>
            <w:rFonts w:hint="default" w:ascii="Times New Roman" w:hAnsi="Times New Roman" w:cs="Times New Roman"/>
          </w:rPr>
          <w:delText>近年来对睡眠监督软件的需求逐渐旺盛。</w:delText>
        </w:r>
      </w:del>
      <w:ins w:id="37" w:author="zhou xy" w:date="2023-03-27T17:55:00Z">
        <w:r>
          <w:rPr>
            <w:rFonts w:hint="default" w:ascii="Times New Roman" w:hAnsi="Times New Roman" w:cs="Times New Roman"/>
          </w:rPr>
          <w:t>to assist</w:t>
        </w:r>
      </w:ins>
      <w:r>
        <w:rPr>
          <w:rFonts w:hint="default" w:ascii="Times New Roman" w:hAnsi="Times New Roman" w:cs="Times New Roman"/>
        </w:rPr>
        <w:t xml:space="preserve"> sleep supervision through </w:t>
      </w:r>
      <w:ins w:id="38" w:author="zhou xy" w:date="2023-03-27T17:56:00Z">
        <w:r>
          <w:rPr>
            <w:rFonts w:hint="default" w:ascii="Times New Roman" w:hAnsi="Times New Roman" w:cs="Times New Roman"/>
          </w:rPr>
          <w:t>mobile phone</w:t>
        </w:r>
      </w:ins>
      <w:r>
        <w:rPr>
          <w:rFonts w:hint="default" w:ascii="Times New Roman" w:hAnsi="Times New Roman" w:cs="Times New Roman"/>
        </w:rPr>
        <w:t xml:space="preserve"> </w:t>
      </w:r>
      <w:ins w:id="39" w:author="zhou xy" w:date="2023-03-27T17:55:00Z">
        <w:r>
          <w:rPr>
            <w:rFonts w:hint="default" w:ascii="Times New Roman" w:hAnsi="Times New Roman" w:cs="Times New Roman"/>
          </w:rPr>
          <w:t>software</w:t>
        </w:r>
      </w:ins>
      <w:ins w:id="40" w:author="zhou xy" w:date="2023-03-27T17:56:00Z">
        <w:r>
          <w:rPr>
            <w:rFonts w:hint="default" w:ascii="Times New Roman" w:hAnsi="Times New Roman" w:cs="Times New Roman"/>
          </w:rPr>
          <w:t xml:space="preserve">. </w:t>
        </w:r>
      </w:ins>
    </w:p>
    <w:p>
      <w:pPr>
        <w:pStyle w:val="4"/>
        <w:numPr>
          <w:ilvl w:val="2"/>
          <w:numId w:val="2"/>
        </w:numPr>
        <w:spacing w:line="360" w:lineRule="auto"/>
      </w:pPr>
      <w:bookmarkStart w:id="14" w:name="_Toc12415"/>
      <w:r>
        <w:rPr>
          <w:rFonts w:hint="eastAsia"/>
        </w:rPr>
        <w:t>Technical Environment</w:t>
      </w:r>
      <w:bookmarkEnd w:id="14"/>
    </w:p>
    <w:p>
      <w:pPr>
        <w:spacing w:line="360" w:lineRule="auto"/>
        <w:ind w:firstLine="420" w:firstLineChars="0"/>
        <w:rPr>
          <w:b/>
          <w:bCs/>
        </w:rPr>
      </w:pPr>
      <w:r>
        <w:rPr>
          <w:rFonts w:hint="eastAsia"/>
          <w:b/>
          <w:bCs/>
        </w:rPr>
        <w:t>(1) Intelligence becomes the future trend</w:t>
      </w:r>
    </w:p>
    <w:p>
      <w:pPr>
        <w:spacing w:line="36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According to Statista, the global mobile app market is expected to generate annual revenue of $46.2 billion as of March 2022. This shows that consumers have become accustomed to solving problems in life through applications and improving the quality and efficiency of life, and intelligence has become a future trend. </w:t>
      </w:r>
    </w:p>
    <w:p>
      <w:pPr>
        <w:spacing w:line="360" w:lineRule="auto"/>
        <w:ind w:firstLine="420" w:firstLineChars="0"/>
        <w:rPr>
          <w:rFonts w:hint="eastAsia"/>
          <w:b/>
          <w:bCs/>
        </w:rPr>
      </w:pPr>
      <w:r>
        <w:rPr>
          <w:rFonts w:hint="eastAsia"/>
          <w:b/>
          <w:bCs/>
        </w:rPr>
        <w:t>(2)</w:t>
      </w:r>
      <w:r>
        <w:rPr>
          <w:rFonts w:hint="eastAsia"/>
        </w:rPr>
        <w:t xml:space="preserve"> </w:t>
      </w:r>
      <w:del w:id="41" w:author="糖罐「」" w:date="2023-03-27T21:50:00Z">
        <w:r>
          <w:rPr>
            <w:rFonts w:hint="eastAsia"/>
            <w:b/>
            <w:bCs/>
          </w:rPr>
          <w:delText>5G技术不断发展</w:delText>
        </w:r>
      </w:del>
      <w:ins w:id="42" w:author="糖罐「」" w:date="2023-03-27T21:50:00Z">
        <w:r>
          <w:rPr>
            <w:rFonts w:hint="eastAsia"/>
            <w:b/>
            <w:bCs/>
          </w:rPr>
          <w:t>Advances in sleep monitoring technology</w:t>
        </w:r>
      </w:ins>
    </w:p>
    <w:p>
      <w:pPr>
        <w:spacing w:line="360" w:lineRule="auto"/>
        <w:ind w:firstLine="420"/>
        <w:rPr>
          <w:rFonts w:hint="default" w:ascii="Times New Roman" w:hAnsi="Times New Roman" w:cs="Times New Roman"/>
        </w:rPr>
      </w:pPr>
      <w:ins w:id="43" w:author="糖罐「」" w:date="2023-03-27T21:50:00Z">
        <w:r>
          <w:rPr>
            <w:rFonts w:hint="default" w:ascii="Times New Roman" w:hAnsi="Times New Roman" w:cs="Times New Roman"/>
          </w:rPr>
          <w:t>Advances in sleep monitoring technology have provided technical support for the development of sleep monitoring software. With the continuous development and popularization of sleep monitoring devices such as wearable devices, smart mattresses, and smart pillows, sleep monitoring software can obtain users' sleep data more accurately and provide more personalized sleep supervision services. In addition, the application of artificial intelligence technology can also make sleep monitoring software more intelligent and personalized.</w:t>
        </w:r>
      </w:ins>
      <w:del w:id="44" w:author="糖罐「」" w:date="2023-03-27T21:50:00Z">
        <w:r>
          <w:rPr>
            <w:rFonts w:hint="default" w:ascii="Times New Roman" w:hAnsi="Times New Roman" w:cs="Times New Roman"/>
          </w:rPr>
          <w:delText>Ericsson的报告显示，截至2022年3月，全球已经有195个商用5G网络，而全球5G用户的数量预计将在2026年达到22亿。此外，根据GSMA Intelligence的数据，截至2022年3月，全球已经有近400款5G终端设备上市，其中包括智能手机、平板电脑、笔记本电脑和IoT设备等。这些数据表明，5G技术正在快速发展，并且将在未来几年内成为普及的标配。</w:delText>
        </w:r>
      </w:del>
    </w:p>
    <w:p>
      <w:pPr>
        <w:pStyle w:val="3"/>
        <w:numPr>
          <w:ilvl w:val="1"/>
          <w:numId w:val="2"/>
        </w:numPr>
        <w:spacing w:line="360" w:lineRule="auto"/>
      </w:pPr>
      <w:bookmarkStart w:id="15" w:name="_Toc14425"/>
      <w:r>
        <w:rPr>
          <w:rFonts w:hint="eastAsia"/>
        </w:rPr>
        <w:t>Industry chain analysis</w:t>
      </w:r>
      <w:bookmarkEnd w:id="15"/>
    </w:p>
    <w:p>
      <w:pPr>
        <w:spacing w:line="360" w:lineRule="auto"/>
        <w:ind w:firstLine="420" w:firstLineChars="200"/>
        <w:rPr>
          <w:rFonts w:hint="default" w:ascii="Times New Roman" w:hAnsi="Times New Roman" w:cs="Times New Roman"/>
        </w:rPr>
      </w:pPr>
      <w:r>
        <w:rPr>
          <w:rFonts w:hint="default" w:ascii="Times New Roman" w:hAnsi="Times New Roman" w:cs="Times New Roman"/>
        </w:rPr>
        <w:t xml:space="preserve">The upstream part of the APP industry is a variety of APP development talents, mainly including product managers, UI designers, background program developers, software testers and other types, providing excellent technical support for the design and development of APP. The midstream part is an APP development company or team, that is, recruiting excellent upstream talent resources to form a development team, and conducting a series of production processes such as product research, interaction design, UI design, database development, algorithm design, and final testing to ensure the feasibility of product promotion. The downstream part of the industry chain is the vast number of user groups that use APP services. </w:t>
      </w:r>
    </w:p>
    <w:p>
      <w:pPr>
        <w:spacing w:line="360" w:lineRule="auto"/>
        <w:ind w:firstLine="420" w:firstLineChars="200"/>
        <w:rPr>
          <w:rFonts w:hint="default" w:ascii="Times New Roman" w:hAnsi="Times New Roman" w:cs="Times New Roman"/>
        </w:rPr>
      </w:pPr>
      <w:r>
        <w:rPr>
          <w:rFonts w:hint="default" w:ascii="Times New Roman" w:hAnsi="Times New Roman" w:cs="Times New Roman"/>
          <w:b/>
          <w:bCs/>
        </w:rPr>
        <w:t>In</w:t>
      </w:r>
      <w:r>
        <w:rPr>
          <w:rFonts w:hint="default" w:ascii="Times New Roman" w:hAnsi="Times New Roman" w:cs="Times New Roman"/>
        </w:rPr>
        <w:t xml:space="preserve"> the APP industry chain, the company </w:t>
      </w:r>
      <w:r>
        <w:rPr>
          <w:rFonts w:hint="default" w:ascii="Times New Roman" w:hAnsi="Times New Roman" w:cs="Times New Roman"/>
          <w:b/>
          <w:bCs/>
        </w:rPr>
        <w:t>is in the middle of the industry chain and belongs to</w:t>
      </w:r>
      <w:r>
        <w:rPr>
          <w:rFonts w:hint="default" w:ascii="Times New Roman" w:hAnsi="Times New Roman" w:cs="Times New Roman"/>
        </w:rPr>
        <w:t xml:space="preserve"> </w:t>
      </w:r>
      <w:r>
        <w:rPr>
          <w:rFonts w:hint="default" w:ascii="Times New Roman" w:hAnsi="Times New Roman" w:cs="Times New Roman"/>
          <w:b/>
          <w:bCs/>
        </w:rPr>
        <w:t>the APP</w:t>
      </w:r>
      <w:r>
        <w:rPr>
          <w:rFonts w:hint="default" w:ascii="Times New Roman" w:hAnsi="Times New Roman" w:cs="Times New Roman"/>
        </w:rPr>
        <w:t xml:space="preserve"> </w:t>
      </w:r>
      <w:r>
        <w:rPr>
          <w:rFonts w:hint="default" w:ascii="Times New Roman" w:hAnsi="Times New Roman" w:cs="Times New Roman"/>
          <w:b/>
          <w:bCs/>
        </w:rPr>
        <w:t>development company.</w:t>
      </w:r>
      <w:r>
        <w:rPr>
          <w:rFonts w:hint="eastAsia" w:ascii="Times New Roman" w:hAnsi="Times New Roman" w:cs="Times New Roman"/>
          <w:b/>
          <w:bCs/>
          <w:lang w:val="en-US" w:eastAsia="zh-CN"/>
        </w:rPr>
        <w:t xml:space="preserve"> </w:t>
      </w:r>
      <w:r>
        <w:rPr>
          <w:rFonts w:hint="default" w:ascii="Times New Roman" w:hAnsi="Times New Roman" w:cs="Times New Roman"/>
        </w:rPr>
        <w:t xml:space="preserve">SleepOnTime APP is a sleep supervision APP application developed by the company, which is open to downstream user groups by landing in the third-party application market and major app store channels for users to download and </w:t>
      </w:r>
      <w:del w:id="45" w:author="zhou xy" w:date="2023-03-27T18:02:00Z">
        <w:r>
          <w:rPr>
            <w:rFonts w:hint="default" w:ascii="Times New Roman" w:hAnsi="Times New Roman" w:cs="Times New Roman"/>
          </w:rPr>
          <w:delText>使用</w:delText>
        </w:r>
      </w:del>
      <w:ins w:id="46" w:author="zhou xy" w:date="2023-03-27T18:02:00Z">
        <w:r>
          <w:rPr>
            <w:rFonts w:hint="default" w:ascii="Times New Roman" w:hAnsi="Times New Roman" w:cs="Times New Roman"/>
          </w:rPr>
          <w:t>enjoy</w:t>
        </w:r>
      </w:ins>
      <w:r>
        <w:rPr>
          <w:rFonts w:hint="default" w:ascii="Times New Roman" w:hAnsi="Times New Roman" w:cs="Times New Roman"/>
        </w:rPr>
        <w:t xml:space="preserve"> SleepOnTime's excellent service. </w:t>
      </w:r>
    </w:p>
    <w:p>
      <w:pPr>
        <w:pStyle w:val="3"/>
        <w:numPr>
          <w:ilvl w:val="1"/>
          <w:numId w:val="2"/>
        </w:numPr>
        <w:spacing w:line="360" w:lineRule="auto"/>
      </w:pPr>
      <w:bookmarkStart w:id="16" w:name="_Toc1276"/>
      <w:r>
        <w:rPr>
          <w:rFonts w:hint="eastAsia"/>
        </w:rPr>
        <w:t>Market pain points</w:t>
      </w:r>
      <w:bookmarkEnd w:id="16"/>
    </w:p>
    <w:p>
      <w:pPr>
        <w:spacing w:line="360" w:lineRule="auto"/>
        <w:ind w:firstLine="420" w:firstLineChars="0"/>
        <w:rPr>
          <w:b/>
          <w:bCs/>
        </w:rPr>
      </w:pPr>
      <w:r>
        <w:rPr>
          <w:rFonts w:hint="eastAsia"/>
          <w:b/>
          <w:bCs/>
        </w:rPr>
        <w:t>(1) Sleep duration is generally insufficient</w:t>
      </w:r>
    </w:p>
    <w:p>
      <w:pPr>
        <w:spacing w:line="36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People are accustomed to using electronic devices before bedtime, especially using devices such as smartphones and tablets in bed. Blue light from these devices may inhibit melatonin secretion, affecting sleep duration and quality. At the same time, due to the irregular use of electronic devices before going to bed, people have irregular life schedules, irregular life schedules will affect the body's biological clock, resulting in insufficient sleep and decreased quality. </w:t>
      </w:r>
    </w:p>
    <w:p>
      <w:pPr>
        <w:spacing w:line="360" w:lineRule="auto"/>
        <w:ind w:firstLine="420" w:firstLineChars="0"/>
        <w:rPr>
          <w:rFonts w:hint="eastAsia"/>
          <w:b/>
          <w:bCs/>
        </w:rPr>
      </w:pPr>
      <w:r>
        <w:rPr>
          <w:rFonts w:hint="eastAsia"/>
          <w:b/>
          <w:bCs/>
        </w:rPr>
        <w:t>(2) The need for sleep supervision is not being met</w:t>
      </w:r>
    </w:p>
    <w:p>
      <w:pPr>
        <w:spacing w:line="36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At present, sleep monitoring software on the market cannot meet the user's mandatory supervised sleep needs. At present, most of the mainstream sleep supervision software lock function, most of the user needs to have a certain degree of self-control, otherwise the user can interrupt the lock process by himself, the user's sleep supervision effect is insufficient, and the software with the forced lock function is not a dedicated sleep software, does not have the function of sleep duration recording. </w:t>
      </w:r>
    </w:p>
    <w:p>
      <w:pPr>
        <w:spacing w:line="360" w:lineRule="auto"/>
        <w:ind w:firstLine="420" w:firstLineChars="0"/>
        <w:rPr>
          <w:rFonts w:hint="eastAsia"/>
          <w:b/>
          <w:bCs/>
        </w:rPr>
      </w:pPr>
      <w:r>
        <w:rPr>
          <w:rFonts w:hint="eastAsia"/>
          <w:b/>
          <w:bCs/>
        </w:rPr>
        <w:t>(3) There are deficiencies in existing sleep software</w:t>
      </w:r>
    </w:p>
    <w:p>
      <w:pPr>
        <w:spacing w:line="36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At present, the sleep software on the market is defective and cannot solve the user's demands. </w:t>
      </w:r>
      <w:ins w:id="47" w:author="糖罐「」" w:date="2023-03-27T19:56:00Z">
        <w:r>
          <w:rPr>
            <w:rFonts w:hint="default" w:ascii="Times New Roman" w:hAnsi="Times New Roman" w:cs="Times New Roman"/>
          </w:rPr>
          <w:t>First</w:t>
        </w:r>
      </w:ins>
      <w:r>
        <w:rPr>
          <w:rFonts w:hint="default" w:ascii="Times New Roman" w:hAnsi="Times New Roman" w:cs="Times New Roman"/>
        </w:rPr>
        <w:t xml:space="preserve">, software </w:t>
      </w:r>
      <w:ins w:id="48" w:author="糖罐「」" w:date="2023-03-27T19:51:00Z">
        <w:r>
          <w:rPr>
            <w:rFonts w:hint="default" w:ascii="Times New Roman" w:hAnsi="Times New Roman" w:cs="Times New Roman"/>
          </w:rPr>
          <w:t>dedicated to sleep supervision is still in the minority,</w:t>
        </w:r>
      </w:ins>
      <w:r>
        <w:rPr>
          <w:rFonts w:hint="default" w:ascii="Times New Roman" w:hAnsi="Times New Roman" w:cs="Times New Roman"/>
        </w:rPr>
        <w:t xml:space="preserve"> </w:t>
      </w:r>
      <w:ins w:id="49" w:author="糖罐「」" w:date="2023-03-27T19:52:00Z">
        <w:r>
          <w:rPr>
            <w:rFonts w:hint="default" w:ascii="Times New Roman" w:hAnsi="Times New Roman" w:cs="Times New Roman"/>
          </w:rPr>
          <w:t>mostly as</w:t>
        </w:r>
      </w:ins>
      <w:r>
        <w:rPr>
          <w:rFonts w:hint="default" w:ascii="Times New Roman" w:hAnsi="Times New Roman" w:cs="Times New Roman"/>
        </w:rPr>
        <w:t xml:space="preserve"> a </w:t>
      </w:r>
      <w:ins w:id="50" w:author="糖罐「」" w:date="2023-03-27T19:52:00Z">
        <w:r>
          <w:rPr>
            <w:rFonts w:hint="default" w:ascii="Times New Roman" w:hAnsi="Times New Roman" w:cs="Times New Roman"/>
          </w:rPr>
          <w:t xml:space="preserve">module of a piece of software. </w:t>
        </w:r>
      </w:ins>
      <w:ins w:id="51" w:author="糖罐「」" w:date="2023-03-27T19:53:00Z">
        <w:r>
          <w:rPr>
            <w:rFonts w:hint="default" w:ascii="Times New Roman" w:hAnsi="Times New Roman" w:cs="Times New Roman"/>
          </w:rPr>
          <w:t>When users use software to supervise sleep before going to bed, they are easily</w:t>
        </w:r>
      </w:ins>
      <w:r>
        <w:rPr>
          <w:rFonts w:hint="default" w:ascii="Times New Roman" w:hAnsi="Times New Roman" w:cs="Times New Roman"/>
        </w:rPr>
        <w:t xml:space="preserve"> </w:t>
      </w:r>
      <w:ins w:id="52" w:author="糖罐「」" w:date="2023-03-27T19:54:00Z">
        <w:r>
          <w:rPr>
            <w:rFonts w:hint="default" w:ascii="Times New Roman" w:hAnsi="Times New Roman" w:cs="Times New Roman"/>
          </w:rPr>
          <w:t>attracted by</w:t>
        </w:r>
      </w:ins>
      <w:r>
        <w:rPr>
          <w:rFonts w:hint="default" w:ascii="Times New Roman" w:hAnsi="Times New Roman" w:cs="Times New Roman"/>
        </w:rPr>
        <w:t xml:space="preserve"> the various functions of the software, so </w:t>
      </w:r>
      <w:ins w:id="53" w:author="糖罐「」" w:date="2023-03-27T19:54:00Z">
        <w:r>
          <w:rPr>
            <w:rFonts w:hint="default" w:ascii="Times New Roman" w:hAnsi="Times New Roman" w:cs="Times New Roman"/>
          </w:rPr>
          <w:t>they start browsing</w:t>
        </w:r>
      </w:ins>
      <w:r>
        <w:rPr>
          <w:rFonts w:hint="default" w:ascii="Times New Roman" w:hAnsi="Times New Roman" w:cs="Times New Roman"/>
        </w:rPr>
        <w:t xml:space="preserve"> </w:t>
      </w:r>
      <w:ins w:id="54" w:author="糖罐「」" w:date="2023-03-27T19:55:00Z">
        <w:r>
          <w:rPr>
            <w:rFonts w:hint="default" w:ascii="Times New Roman" w:hAnsi="Times New Roman" w:cs="Times New Roman"/>
          </w:rPr>
          <w:t>and using other functions</w:t>
        </w:r>
      </w:ins>
      <w:r>
        <w:rPr>
          <w:rFonts w:hint="default" w:ascii="Times New Roman" w:hAnsi="Times New Roman" w:cs="Times New Roman"/>
        </w:rPr>
        <w:t xml:space="preserve"> of the software, </w:t>
      </w:r>
      <w:ins w:id="55" w:author="糖罐「」" w:date="2023-03-27T19:56:00Z">
        <w:r>
          <w:rPr>
            <w:rFonts w:hint="default" w:ascii="Times New Roman" w:hAnsi="Times New Roman" w:cs="Times New Roman"/>
          </w:rPr>
          <w:t>and fall asleep later</w:t>
        </w:r>
      </w:ins>
      <w:ins w:id="56" w:author="糖罐「」" w:date="2023-03-27T19:59:00Z">
        <w:r>
          <w:rPr>
            <w:rFonts w:hint="default" w:ascii="Times New Roman" w:hAnsi="Times New Roman" w:cs="Times New Roman"/>
          </w:rPr>
          <w:t>, so that</w:t>
        </w:r>
      </w:ins>
      <w:r>
        <w:rPr>
          <w:rFonts w:hint="default" w:ascii="Times New Roman" w:hAnsi="Times New Roman" w:cs="Times New Roman"/>
        </w:rPr>
        <w:t xml:space="preserve"> the effect of software sleep supervision </w:t>
      </w:r>
      <w:ins w:id="57" w:author="糖罐「」" w:date="2023-03-27T19:56:00Z">
        <w:r>
          <w:rPr>
            <w:rFonts w:hint="default" w:ascii="Times New Roman" w:hAnsi="Times New Roman" w:cs="Times New Roman"/>
          </w:rPr>
          <w:t xml:space="preserve">cannot be achieved. </w:t>
        </w:r>
      </w:ins>
      <w:ins w:id="58" w:author="糖罐「」" w:date="2023-03-27T19:57:00Z">
        <w:r>
          <w:rPr>
            <w:rFonts w:hint="default" w:ascii="Times New Roman" w:hAnsi="Times New Roman" w:cs="Times New Roman"/>
          </w:rPr>
          <w:t>Secondly</w:t>
        </w:r>
      </w:ins>
      <w:r>
        <w:rPr>
          <w:rFonts w:hint="default" w:ascii="Times New Roman" w:hAnsi="Times New Roman" w:cs="Times New Roman"/>
        </w:rPr>
        <w:t xml:space="preserve">, </w:t>
      </w:r>
      <w:ins w:id="59" w:author="糖罐「」" w:date="2023-03-27T19:57:00Z">
        <w:r>
          <w:rPr>
            <w:rFonts w:hint="default" w:ascii="Times New Roman" w:hAnsi="Times New Roman" w:cs="Times New Roman"/>
          </w:rPr>
          <w:t>most</w:t>
        </w:r>
      </w:ins>
      <w:r>
        <w:rPr>
          <w:rFonts w:hint="default" w:ascii="Times New Roman" w:hAnsi="Times New Roman" w:cs="Times New Roman"/>
        </w:rPr>
        <w:t xml:space="preserve"> sleep software in the software market </w:t>
      </w:r>
      <w:ins w:id="60" w:author="糖罐「」" w:date="2023-03-27T19:57:00Z">
        <w:r>
          <w:rPr>
            <w:rFonts w:hint="default" w:ascii="Times New Roman" w:hAnsi="Times New Roman" w:cs="Times New Roman"/>
          </w:rPr>
          <w:t>requires users to have a certain degree of</w:t>
        </w:r>
      </w:ins>
      <w:r>
        <w:rPr>
          <w:rFonts w:hint="default" w:ascii="Times New Roman" w:hAnsi="Times New Roman" w:cs="Times New Roman"/>
        </w:rPr>
        <w:t xml:space="preserve"> self-control, and the effect of sleep supervision cannot be produced for users with poor self-control, and the user's sleep duration cannot be guaranteed. </w:t>
      </w:r>
      <w:ins w:id="61" w:author="糖罐「」" w:date="2023-03-27T19:59:00Z">
        <w:r>
          <w:rPr>
            <w:rFonts w:hint="default" w:ascii="Times New Roman" w:hAnsi="Times New Roman" w:cs="Times New Roman"/>
          </w:rPr>
          <w:t>Most</w:t>
        </w:r>
      </w:ins>
      <w:r>
        <w:rPr>
          <w:rFonts w:hint="default" w:ascii="Times New Roman" w:hAnsi="Times New Roman" w:cs="Times New Roman"/>
        </w:rPr>
        <w:t xml:space="preserve"> </w:t>
      </w:r>
      <w:ins w:id="62" w:author="糖罐「」" w:date="2023-03-27T19:59:00Z">
        <w:r>
          <w:rPr>
            <w:rFonts w:hint="default" w:ascii="Times New Roman" w:hAnsi="Times New Roman" w:cs="Times New Roman"/>
          </w:rPr>
          <w:t>of the existing</w:t>
        </w:r>
      </w:ins>
      <w:r>
        <w:rPr>
          <w:rFonts w:hint="default" w:ascii="Times New Roman" w:hAnsi="Times New Roman" w:cs="Times New Roman"/>
        </w:rPr>
        <w:t xml:space="preserve"> software is unstable </w:t>
      </w:r>
      <w:del w:id="63" w:author="糖罐「」" w:date="2023-03-27T19:59:00Z">
        <w:r>
          <w:rPr>
            <w:rFonts w:hint="default" w:ascii="Times New Roman" w:hAnsi="Times New Roman" w:cs="Times New Roman"/>
          </w:rPr>
          <w:delText>也</w:delText>
        </w:r>
      </w:del>
      <w:r>
        <w:rPr>
          <w:rFonts w:hint="default" w:ascii="Times New Roman" w:hAnsi="Times New Roman" w:cs="Times New Roman"/>
        </w:rPr>
        <w:t xml:space="preserve">during use, and it is easy to be cleared by the background during use, affecting the user experience. In addition, some specific applications of some software require payment. Various deficiencies reduce user satisfaction with </w:t>
      </w:r>
      <w:del w:id="64" w:author="糖罐「」" w:date="2023-03-28T10:11:00Z">
        <w:r>
          <w:rPr>
            <w:rFonts w:hint="default" w:ascii="Times New Roman" w:hAnsi="Times New Roman" w:cs="Times New Roman"/>
          </w:rPr>
          <w:delText>穿搭产品服务</w:delText>
        </w:r>
      </w:del>
      <w:ins w:id="65" w:author="糖罐「」" w:date="2023-03-28T10:11:00Z">
        <w:r>
          <w:rPr>
            <w:rFonts w:hint="default" w:ascii="Times New Roman" w:hAnsi="Times New Roman" w:cs="Times New Roman"/>
          </w:rPr>
          <w:t>sleep monitoring products</w:t>
        </w:r>
      </w:ins>
      <w:r>
        <w:rPr>
          <w:rFonts w:hint="default" w:ascii="Times New Roman" w:hAnsi="Times New Roman" w:cs="Times New Roman"/>
        </w:rPr>
        <w:t xml:space="preserve">. </w:t>
      </w:r>
    </w:p>
    <w:p>
      <w:pPr>
        <w:pStyle w:val="3"/>
        <w:numPr>
          <w:ilvl w:val="1"/>
          <w:numId w:val="2"/>
        </w:numPr>
        <w:spacing w:line="360" w:lineRule="auto"/>
      </w:pPr>
      <w:bookmarkStart w:id="17" w:name="_Toc10930"/>
      <w:r>
        <w:rPr>
          <w:rFonts w:hint="eastAsia"/>
        </w:rPr>
        <w:t>Market Capacity Estimates</w:t>
      </w:r>
      <w:bookmarkEnd w:id="17"/>
    </w:p>
    <w:p>
      <w:pPr>
        <w:spacing w:line="360" w:lineRule="auto"/>
        <w:ind w:firstLine="420"/>
        <w:rPr>
          <w:rFonts w:hint="default" w:ascii="Times New Roman" w:hAnsi="Times New Roman" w:cs="Times New Roman"/>
        </w:rPr>
      </w:pPr>
      <w:r>
        <w:rPr>
          <w:rFonts w:hint="default" w:ascii="Times New Roman" w:hAnsi="Times New Roman" w:cs="Times New Roman"/>
        </w:rPr>
        <w:t xml:space="preserve">In 2019, the global self-regulatory application market reached $162 million and is expected to grow to $374 million by 2024. The huge number of people using self-regulatory applications around the world and increasing year by year provides a feasibility guarantee for the promotion of this product. Sleep supervision and detection software is one of the most important components of self-regulatory software, with a large market size and development space. As people's pursuit of sleep duration and sleep quality grows, the market size of sleep monitoring software will become larger and larger. According to a report from App Annie, sleep health apps have become one of the fastest-growing app categories in the world in the first quarter of 2021. Among them, the number of downloads of sleep tracking apps worldwide increased by more than 30%. In addition, sleep tracking and analytics company Sleep Cycle reports that its app has been downloaded more than 6 million times worldwide. Therefore, it is reasonable to estimate the company's market capacity that the market size of SleepOnTime will reach </w:t>
      </w:r>
      <w:ins w:id="66" w:author="糖罐「」" w:date="2023-03-27T20:00:00Z">
        <w:r>
          <w:rPr>
            <w:rFonts w:hint="default" w:ascii="Times New Roman" w:hAnsi="Times New Roman" w:cs="Times New Roman"/>
          </w:rPr>
          <w:t>100,000</w:t>
        </w:r>
      </w:ins>
      <w:r>
        <w:rPr>
          <w:rFonts w:hint="default" w:ascii="Times New Roman" w:hAnsi="Times New Roman" w:cs="Times New Roman"/>
        </w:rPr>
        <w:t xml:space="preserve"> US dollars in the future</w:t>
      </w:r>
      <w:del w:id="67" w:author="糖罐「」" w:date="2023-03-27T20:00:00Z">
        <w:r>
          <w:rPr>
            <w:rFonts w:hint="default" w:ascii="Times New Roman" w:hAnsi="Times New Roman" w:cs="Times New Roman"/>
          </w:rPr>
          <w:delText>亿</w:delText>
        </w:r>
      </w:del>
      <w:r>
        <w:rPr>
          <w:rFonts w:hint="default" w:ascii="Times New Roman" w:hAnsi="Times New Roman" w:cs="Times New Roman"/>
        </w:rPr>
        <w:t xml:space="preserve">. </w:t>
      </w:r>
    </w:p>
    <w:p>
      <w:pPr>
        <w:pStyle w:val="3"/>
        <w:numPr>
          <w:ilvl w:val="1"/>
          <w:numId w:val="2"/>
        </w:numPr>
        <w:spacing w:line="360" w:lineRule="auto"/>
        <w:rPr>
          <w:rFonts w:hint="eastAsia"/>
        </w:rPr>
      </w:pPr>
      <w:bookmarkStart w:id="18" w:name="_Toc11809"/>
      <w:r>
        <w:rPr>
          <w:rFonts w:hint="eastAsia"/>
        </w:rPr>
        <w:t>Target Users</w:t>
      </w:r>
      <w:bookmarkEnd w:id="18"/>
    </w:p>
    <w:p>
      <w:pPr>
        <w:spacing w:line="360" w:lineRule="auto"/>
        <w:ind w:firstLine="420"/>
        <w:rPr>
          <w:rFonts w:hint="default" w:ascii="Times New Roman" w:hAnsi="Times New Roman" w:cs="Times New Roman"/>
        </w:rPr>
      </w:pPr>
      <w:r>
        <w:rPr>
          <w:rFonts w:hint="default" w:ascii="Times New Roman" w:hAnsi="Times New Roman" w:cs="Times New Roman"/>
        </w:rPr>
        <w:t>With the popularization of health knowledge, people gradually realize the importance of adequate sleep. And due to the development and popularization of electronic devices, there are people of all ages and social groups who affect the quality and duration of sleep due to electronic devices such as mobile phones.</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Categorizing SleepOnTime's target groups  according to age groups and lifestyle habits helps the Company to better grasp the needs of different target users. The specific analysis is shown in the table below.</w:t>
      </w:r>
    </w:p>
    <w:p>
      <w:pPr>
        <w:spacing w:line="360" w:lineRule="auto"/>
        <w:jc w:val="center"/>
        <w:rPr>
          <w:del w:id="69" w:author="糖罐「」 [2]" w:date="2023-03-29T08:54:02Z"/>
          <w:rFonts w:hint="default" w:ascii="Times New Roman" w:hAnsi="Times New Roman" w:cs="Times New Roman" w:eastAsiaTheme="minorEastAsia"/>
          <w:lang w:val="en-US" w:eastAsia="zh-CN"/>
        </w:rPr>
        <w:pPrChange w:id="68" w:author="糖罐「」 [2]" w:date="2023-03-29T08:54:08Z">
          <w:pPr/>
        </w:pPrChange>
      </w:pPr>
      <w:ins w:id="70" w:author="吴 思芃" w:date="2023-03-29T08:49:00Z"/>
      <w:ins w:id="71" w:author="吴 思芃" w:date="2023-03-29T08:49:00Z"/>
      <w:ins w:id="72" w:author="吴 思芃" w:date="2023-03-29T08:49:00Z"/>
      <w:ins w:id="73" w:author="吴 思芃" w:date="2023-03-29T08:49:00Z">
        <w:r>
          <w:rPr>
            <w:rFonts w:hint="default" w:ascii="Times New Roman" w:hAnsi="Times New Roman" w:cs="Times New Roman"/>
          </w:rPr>
          <w:object>
            <v:shape id="_x0000_i1025" o:spt="75" type="#_x0000_t75" style="height:366.2pt;width:418pt;" o:ole="t" filled="f" o:preferrelative="t" stroked="f" coordsize="21600,21600">
              <v:path/>
              <v:fill on="f" focussize="0,0"/>
              <v:stroke on="f"/>
              <v:imagedata r:id="rId7" o:title=""/>
              <o:lock v:ext="edit" aspectratio="t"/>
              <w10:wrap type="none"/>
              <w10:anchorlock/>
            </v:shape>
            <o:OLEObject Type="Embed" ProgID="Excel.Sheet.12" ShapeID="_x0000_i1025" DrawAspect="Content" ObjectID="_1468075725" r:id="rId6">
              <o:LockedField>false</o:LockedField>
            </o:OLEObject>
          </w:object>
        </w:r>
      </w:ins>
      <w:ins w:id="75" w:author="吴 思芃" w:date="2023-03-29T08:49:00Z"/>
    </w:p>
    <w:p>
      <w:pPr>
        <w:spacing w:line="360" w:lineRule="auto"/>
        <w:jc w:val="center"/>
        <w:rPr>
          <w:rFonts w:hint="default" w:ascii="Times New Roman" w:hAnsi="Times New Roman" w:cs="Times New Roman"/>
        </w:rPr>
      </w:pPr>
      <w:ins w:id="76" w:author="糖罐「」" w:date="2023-03-29T08:46:00Z">
        <w:del w:id="77" w:author="糖罐「」 [2]" w:date="2023-03-29T08:54:02Z"/>
      </w:ins>
      <w:ins w:id="78" w:author="糖罐「」" w:date="2023-03-29T08:46:00Z">
        <w:del w:id="79" w:author="糖罐「」 [2]" w:date="2023-03-29T08:54:02Z"/>
      </w:ins>
      <w:ins w:id="80" w:author="糖罐「」" w:date="2023-03-29T08:46:00Z">
        <w:del w:id="81" w:author="糖罐「」 [2]" w:date="2023-03-29T08:54:02Z"/>
      </w:ins>
      <w:ins w:id="82" w:author="糖罐「」" w:date="2023-03-29T08:46:00Z">
        <w:del w:id="83" w:author="糖罐「」 [2]" w:date="2023-03-29T08:54:02Z">
          <w:r>
            <w:rPr>
              <w:rFonts w:hint="default" w:ascii="Times New Roman" w:hAnsi="Times New Roman" w:cs="Times New Roman"/>
              <w:lang w:val="en"/>
            </w:rPr>
            <w:object>
              <v:shape id="_x0000_i1026" o:spt="75" type="#_x0000_t75" style="height:829.8pt;width:557.9pt;" o:ole="t" filled="f" o:preferrelative="t" stroked="f" coordsize="21600,21600">
                <v:path/>
                <v:fill on="f" focussize="0,0"/>
                <v:stroke on="f" joinstyle="miter"/>
                <v:imagedata r:id="rId9" o:title=""/>
                <o:lock v:ext="edit" aspectratio="t"/>
                <w10:wrap type="none"/>
                <w10:anchorlock/>
              </v:shape>
              <o:OLEObject Type="Embed" ProgID="Excel.Sheet.12" ShapeID="_x0000_i1026" DrawAspect="Content" ObjectID="_1468075726" r:id="rId8">
                <o:LockedField>false</o:LockedField>
              </o:OLEObject>
            </w:object>
          </w:r>
        </w:del>
      </w:ins>
      <w:ins w:id="86" w:author="糖罐「」" w:date="2023-03-29T08:46:00Z">
        <w:del w:id="87" w:author="糖罐「」 [2]" w:date="2023-03-29T08:54:02Z"/>
      </w:ins>
      <w:del w:id="88" w:author="糖罐「」 [2]" w:date="2023-03-29T08:54:02Z">
        <w:bookmarkStart w:id="19" w:name="_MON_1741329694"/>
        <w:bookmarkEnd w:id="19"/>
      </w:del>
      <w:del w:id="89" w:author="糖罐「」 [2]" w:date="2023-03-29T08:54:02Z"/>
      <w:del w:id="90" w:author="糖罐「」 [2]" w:date="2023-03-29T08:54:02Z"/>
      <w:del w:id="91" w:author="糖罐「」 [2]" w:date="2023-03-29T08:54:02Z">
        <w:r>
          <w:rPr>
            <w:rFonts w:hint="default" w:ascii="Times New Roman" w:hAnsi="Times New Roman" w:cs="Times New Roman"/>
            <w:lang w:val="en"/>
          </w:rPr>
          <w:object>
            <v:shape id="_x0000_i1027" o:spt="75" type="#_x0000_t75" style="height:418.5pt;width:440.2pt;" o:ole="t" filled="f" o:preferrelative="t" stroked="f" coordsize="21600,21600">
              <v:path/>
              <v:fill on="f" focussize="0,0"/>
              <v:stroke on="f" joinstyle="miter"/>
              <v:imagedata r:id="rId11" o:title=""/>
              <o:lock v:ext="edit" aspectratio="t"/>
              <w10:wrap type="none"/>
              <w10:anchorlock/>
            </v:shape>
            <o:OLEObject Type="Embed" ProgID="Excel.Sheet.12" ShapeID="_x0000_i1027" DrawAspect="Content" ObjectID="_1468075727" r:id="rId10">
              <o:LockedField>false</o:LockedField>
            </o:OLEObject>
          </w:object>
        </w:r>
      </w:del>
      <w:del w:id="93" w:author="糖罐「」 [2]" w:date="2023-03-29T08:54:02Z"/>
      <w:ins w:id="94" w:author="糖罐「」" w:date="2023-03-27T20:11:00Z">
        <w:r>
          <w:rPr>
            <w:rFonts w:ascii="Times New Roman" w:hAnsi="Times New Roman" w:cs="Times New Roman"/>
            <w:sz w:val="15"/>
            <w:szCs w:val="16"/>
            <w:lang w:val="en"/>
            <w:rPrChange w:id="95" w:author="糖罐「」" w:date="2023-03-27T20:12:00Z">
              <w:rPr/>
            </w:rPrChange>
          </w:rPr>
          <w:t xml:space="preserve">Table 2-1 </w:t>
        </w:r>
      </w:ins>
      <w:ins w:id="96" w:author="糖罐「」" w:date="2023-03-27T20:12:00Z">
        <w:r>
          <w:rPr>
            <w:rFonts w:ascii="Times New Roman" w:hAnsi="Times New Roman" w:cs="Times New Roman"/>
            <w:sz w:val="15"/>
            <w:szCs w:val="16"/>
            <w:lang w:val="en"/>
            <w:rPrChange w:id="97" w:author="糖罐「」" w:date="2023-03-27T20:12:00Z">
              <w:rPr/>
            </w:rPrChange>
          </w:rPr>
          <w:t>SleepOnTime target group user portrait</w:t>
        </w:r>
      </w:ins>
    </w:p>
    <w:p>
      <w:pPr>
        <w:pStyle w:val="3"/>
        <w:numPr>
          <w:ilvl w:val="1"/>
          <w:numId w:val="2"/>
        </w:numPr>
        <w:spacing w:line="360" w:lineRule="auto"/>
      </w:pPr>
      <w:bookmarkStart w:id="20" w:name="_Toc16334"/>
      <w:r>
        <w:rPr>
          <w:rFonts w:hint="eastAsia"/>
        </w:rPr>
        <w:t>Competitive Analysis</w:t>
      </w:r>
      <w:bookmarkEnd w:id="20"/>
    </w:p>
    <w:p>
      <w:pPr>
        <w:pStyle w:val="4"/>
        <w:numPr>
          <w:ilvl w:val="2"/>
          <w:numId w:val="2"/>
        </w:numPr>
        <w:spacing w:line="360" w:lineRule="auto"/>
        <w:rPr>
          <w:rFonts w:hint="eastAsia"/>
        </w:rPr>
      </w:pPr>
      <w:bookmarkStart w:id="21" w:name="_Toc2510"/>
      <w:r>
        <w:rPr>
          <w:rFonts w:hint="eastAsia"/>
        </w:rPr>
        <w:t>Threats from Existing Competitors</w:t>
      </w:r>
      <w:bookmarkEnd w:id="21"/>
    </w:p>
    <w:p>
      <w:pPr>
        <w:pStyle w:val="5"/>
        <w:numPr>
          <w:ilvl w:val="3"/>
          <w:numId w:val="2"/>
        </w:numPr>
        <w:spacing w:line="360" w:lineRule="auto"/>
        <w:rPr>
          <w:rFonts w:hint="eastAsia"/>
        </w:rPr>
      </w:pPr>
      <w:r>
        <w:rPr>
          <w:rFonts w:hint="eastAsia"/>
        </w:rPr>
        <w:t>Competitor Analysis</w:t>
      </w:r>
    </w:p>
    <w:p>
      <w:pPr>
        <w:spacing w:line="360" w:lineRule="auto"/>
        <w:ind w:firstLine="420"/>
        <w:jc w:val="center"/>
        <w:rPr>
          <w:rFonts w:hint="default" w:ascii="Times New Roman" w:hAnsi="Times New Roman" w:cs="Times New Roman"/>
        </w:rPr>
      </w:pPr>
      <w:r>
        <w:rPr>
          <w:rFonts w:hint="default" w:ascii="Times New Roman" w:hAnsi="Times New Roman" w:cs="Times New Roman"/>
        </w:rPr>
        <w:t>The sleep supervision industry is booming, and there are many related competitive software,</w:t>
      </w:r>
      <w:r>
        <w:rPr>
          <w:rFonts w:hint="eastAsia" w:ascii="Times New Roman" w:hAnsi="Times New Roman" w:cs="Times New Roman"/>
          <w:lang w:val="en-US" w:eastAsia="zh-CN"/>
        </w:rPr>
        <w:t xml:space="preserve"> </w:t>
      </w:r>
      <w:r>
        <w:rPr>
          <w:rFonts w:hint="default" w:ascii="Times New Roman" w:hAnsi="Times New Roman" w:cs="Times New Roman"/>
        </w:rPr>
        <w:t>and the mainstream software crisis in the industry is represented by competitors.</w:t>
      </w:r>
      <w:del w:id="98" w:author="糖罐「」" w:date="2023-03-27T20:13:00Z">
        <w:r>
          <w:rPr>
            <w:rFonts w:hint="default" w:ascii="Times New Roman" w:hAnsi="Times New Roman" w:cs="Times New Roman"/>
          </w:rPr>
          <w:delText>金正哲</w:delText>
        </w:r>
      </w:del>
      <w:r>
        <w:rPr>
          <w:rFonts w:hint="default" w:ascii="Times New Roman" w:hAnsi="Times New Roman" w:cs="Times New Roman"/>
        </w:rPr>
        <w:t xml:space="preserve"> </w:t>
      </w:r>
      <w:r>
        <w:rPr>
          <w:rFonts w:hint="default" w:ascii="Times New Roman" w:hAnsi="Times New Roman" w:cs="Times New Roman"/>
          <w:lang w:val="en"/>
        </w:rPr>
        <w:object>
          <v:shape id="_x0000_i1028" o:spt="75" type="#_x0000_t75" style="height:582.5pt;width:421.85pt;" o:ole="t" filled="f" o:preferrelative="t" stroked="f" coordsize="21600,21600">
            <v:path/>
            <v:fill on="f" focussize="0,0"/>
            <v:stroke on="f"/>
            <v:imagedata r:id="rId13" o:title=""/>
            <o:lock v:ext="edit" aspectratio="t"/>
            <w10:wrap type="none"/>
            <w10:anchorlock/>
          </v:shape>
          <o:OLEObject Type="Embed" ProgID="Excel.Sheet.12" ShapeID="_x0000_i1028" DrawAspect="Content" ObjectID="_1468075728" r:id="rId12">
            <o:LockedField>false</o:LockedField>
          </o:OLEObject>
        </w:object>
      </w:r>
      <w:del w:id="99" w:author="糖罐「」 [2]" w:date="2023-03-29T08:54:13Z"/>
      <w:del w:id="100" w:author="糖罐「」 [2]" w:date="2023-03-29T08:54:13Z"/>
      <w:del w:id="101" w:author="糖罐「」 [2]" w:date="2023-03-29T08:54:13Z"/>
      <w:del w:id="102" w:author="糖罐「」 [2]" w:date="2023-03-29T08:54:13Z">
        <w:r>
          <w:rPr>
            <w:rFonts w:hint="default" w:ascii="Times New Roman" w:hAnsi="Times New Roman" w:cs="Times New Roman"/>
            <w:lang w:val="en"/>
          </w:rPr>
          <w:object>
            <v:shape id="_x0000_i1029" o:spt="75" type="#_x0000_t75" style="height:713.1pt;width:463.9pt;" o:ole="t" filled="f" o:preferrelative="t" stroked="f" coordsize="21600,21600">
              <v:path/>
              <v:fill on="f" focussize="0,0"/>
              <v:stroke on="f" joinstyle="miter"/>
              <v:imagedata r:id="rId15" o:title=""/>
              <o:lock v:ext="edit" aspectratio="t"/>
              <w10:wrap type="none"/>
              <w10:anchorlock/>
            </v:shape>
            <o:OLEObject Type="Embed" ProgID="Excel.Sheet.12" ShapeID="_x0000_i1029" DrawAspect="Content" ObjectID="_1468075729" r:id="rId14">
              <o:LockedField>false</o:LockedField>
            </o:OLEObject>
          </w:object>
        </w:r>
      </w:del>
      <w:del w:id="104" w:author="糖罐「」 [2]" w:date="2023-03-29T08:54:13Z"/>
      <w:ins w:id="105" w:author="糖罐「」" w:date="2023-03-27T20:15:00Z">
        <w:r>
          <w:rPr>
            <w:rFonts w:ascii="Times New Roman" w:hAnsi="Times New Roman" w:cs="Times New Roman"/>
            <w:sz w:val="15"/>
            <w:szCs w:val="16"/>
            <w:lang w:val="en"/>
            <w:rPrChange w:id="106" w:author="糖罐「」" w:date="2023-03-27T20:16:00Z">
              <w:rPr/>
            </w:rPrChange>
          </w:rPr>
          <w:t xml:space="preserve">Table 2-2 </w:t>
        </w:r>
      </w:ins>
      <w:ins w:id="107" w:author="糖罐「」" w:date="2023-03-27T20:16:00Z">
        <w:r>
          <w:rPr>
            <w:rFonts w:ascii="Times New Roman" w:hAnsi="Times New Roman" w:cs="Times New Roman"/>
            <w:sz w:val="15"/>
            <w:szCs w:val="16"/>
            <w:lang w:val="en"/>
            <w:rPrChange w:id="108" w:author="糖罐「」" w:date="2023-03-27T20:16:00Z">
              <w:rPr/>
            </w:rPrChange>
          </w:rPr>
          <w:t>SleepTown,</w:t>
        </w:r>
      </w:ins>
      <w:r>
        <w:rPr>
          <w:rFonts w:hint="default" w:ascii="Times New Roman" w:hAnsi="Times New Roman" w:cs="Times New Roman"/>
          <w:lang w:val="en"/>
        </w:rPr>
        <w:t xml:space="preserve"> </w:t>
      </w:r>
      <w:ins w:id="109" w:author="糖罐「」" w:date="2023-03-27T20:16:00Z">
        <w:r>
          <w:rPr>
            <w:rFonts w:ascii="Times New Roman" w:hAnsi="Times New Roman" w:cs="Times New Roman"/>
            <w:sz w:val="15"/>
            <w:szCs w:val="16"/>
            <w:lang w:val="en"/>
            <w:rPrChange w:id="110" w:author="糖罐「」" w:date="2023-03-27T20:16:00Z">
              <w:rPr/>
            </w:rPrChange>
          </w:rPr>
          <w:t>Digital Wellbeing competitor analysis table</w:t>
        </w:r>
      </w:ins>
    </w:p>
    <w:p>
      <w:pPr>
        <w:pStyle w:val="5"/>
        <w:numPr>
          <w:ilvl w:val="3"/>
          <w:numId w:val="2"/>
        </w:numPr>
        <w:spacing w:line="360" w:lineRule="auto"/>
      </w:pPr>
      <w:r>
        <w:rPr>
          <w:rFonts w:hint="eastAsia"/>
        </w:rPr>
        <w:t>Comparative analysis</w:t>
      </w:r>
    </w:p>
    <w:p>
      <w:pPr>
        <w:spacing w:line="360" w:lineRule="auto"/>
        <w:ind w:firstLine="420"/>
        <w:rPr>
          <w:rFonts w:hint="default" w:ascii="Times New Roman" w:hAnsi="Times New Roman" w:cs="Times New Roman"/>
        </w:rPr>
      </w:pPr>
      <w:r>
        <w:rPr>
          <w:rFonts w:hint="default" w:ascii="Times New Roman" w:hAnsi="Times New Roman" w:cs="Times New Roman"/>
        </w:rPr>
        <w:t xml:space="preserve">As the main competitors, sleep supervision apps such as SleepTown and DigitalWellbeing have certain homogeneity problems with SleepOnTime's platform design and main business in terms of sleep duration recording and forced locking, and the competition is fierce. </w:t>
      </w:r>
    </w:p>
    <w:p>
      <w:pPr>
        <w:pStyle w:val="4"/>
        <w:numPr>
          <w:ilvl w:val="2"/>
          <w:numId w:val="2"/>
        </w:numPr>
        <w:spacing w:line="360" w:lineRule="auto"/>
        <w:rPr>
          <w:rFonts w:hint="eastAsia"/>
        </w:rPr>
      </w:pPr>
      <w:bookmarkStart w:id="22" w:name="_Toc30181"/>
      <w:r>
        <w:rPr>
          <w:rFonts w:hint="eastAsia"/>
        </w:rPr>
        <w:t>Enterprise SWOT analysis</w:t>
      </w:r>
      <w:bookmarkEnd w:id="22"/>
    </w:p>
    <w:p>
      <w:pPr>
        <w:pStyle w:val="5"/>
        <w:numPr>
          <w:ilvl w:val="3"/>
          <w:numId w:val="2"/>
        </w:numPr>
        <w:spacing w:line="360" w:lineRule="auto"/>
        <w:rPr>
          <w:rFonts w:hint="eastAsia"/>
        </w:rPr>
      </w:pPr>
      <w:r>
        <w:rPr>
          <w:rFonts w:hint="eastAsia"/>
        </w:rPr>
        <w:t>SWOT analysis</w:t>
      </w:r>
    </w:p>
    <w:p>
      <w:pPr>
        <w:spacing w:line="360" w:lineRule="auto"/>
      </w:pPr>
      <w:r>
        <w:drawing>
          <wp:inline distT="0" distB="0" distL="114300" distR="114300">
            <wp:extent cx="5271770" cy="2720340"/>
            <wp:effectExtent l="0" t="0" r="698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6"/>
                    <a:stretch>
                      <a:fillRect/>
                    </a:stretch>
                  </pic:blipFill>
                  <pic:spPr>
                    <a:xfrm>
                      <a:off x="0" y="0"/>
                      <a:ext cx="5271770" cy="2720340"/>
                    </a:xfrm>
                    <a:prstGeom prst="rect">
                      <a:avLst/>
                    </a:prstGeom>
                    <a:noFill/>
                    <a:ln>
                      <a:noFill/>
                    </a:ln>
                  </pic:spPr>
                </pic:pic>
              </a:graphicData>
            </a:graphic>
          </wp:inline>
        </w:drawing>
      </w:r>
    </w:p>
    <w:p>
      <w:pPr>
        <w:spacing w:line="360" w:lineRule="auto"/>
        <w:ind w:firstLine="300" w:firstLineChars="200"/>
        <w:jc w:val="center"/>
        <w:rPr>
          <w:ins w:id="111" w:author="吴 思芃" w:date="2023-03-27T19:48:00Z"/>
          <w:rFonts w:hint="default" w:ascii="Times New Roman" w:hAnsi="Times New Roman" w:cs="Times New Roman" w:eastAsiaTheme="minorEastAsia"/>
          <w:b/>
          <w:bCs/>
          <w:color w:val="333333"/>
          <w:sz w:val="15"/>
          <w:szCs w:val="15"/>
          <w:shd w:val="clear" w:color="auto" w:fill="FFFFFF"/>
          <w:lang w:val="en-US" w:eastAsia="zh-CN"/>
        </w:rPr>
      </w:pPr>
      <w:ins w:id="112" w:author="吴 思芃" w:date="2023-03-27T19:48:00Z">
        <w:r>
          <w:rPr>
            <w:rFonts w:hint="default" w:ascii="Times New Roman" w:hAnsi="Times New Roman" w:cs="Times New Roman"/>
            <w:sz w:val="15"/>
            <w:szCs w:val="15"/>
          </w:rPr>
          <w:t>Figure 2-</w:t>
        </w:r>
      </w:ins>
      <w:r>
        <w:rPr>
          <w:rFonts w:hint="eastAsia" w:ascii="Times New Roman" w:hAnsi="Times New Roman" w:cs="Times New Roman"/>
          <w:sz w:val="15"/>
          <w:szCs w:val="15"/>
          <w:lang w:val="en-US" w:eastAsia="zh-CN"/>
        </w:rPr>
        <w:t>2</w:t>
      </w:r>
      <w:ins w:id="113" w:author="吴 思芃" w:date="2023-03-27T19:48:00Z">
        <w:r>
          <w:rPr>
            <w:rFonts w:hint="default" w:ascii="Times New Roman" w:hAnsi="Times New Roman" w:cs="Times New Roman"/>
            <w:sz w:val="15"/>
            <w:szCs w:val="15"/>
          </w:rPr>
          <w:t xml:space="preserve"> GD</w:t>
        </w:r>
      </w:ins>
      <w:r>
        <w:rPr>
          <w:rFonts w:hint="eastAsia" w:ascii="Times New Roman" w:hAnsi="Times New Roman" w:cs="Times New Roman"/>
          <w:sz w:val="15"/>
          <w:szCs w:val="15"/>
          <w:lang w:val="en-US" w:eastAsia="zh-CN"/>
        </w:rPr>
        <w:t>P SWOT analysis</w:t>
      </w:r>
    </w:p>
    <w:p>
      <w:pPr>
        <w:spacing w:line="360" w:lineRule="auto"/>
        <w:rPr>
          <w:rFonts w:hint="eastAsia"/>
        </w:rPr>
      </w:pPr>
    </w:p>
    <w:p>
      <w:pPr>
        <w:pStyle w:val="2"/>
        <w:numPr>
          <w:ilvl w:val="0"/>
          <w:numId w:val="2"/>
        </w:numPr>
        <w:spacing w:line="360" w:lineRule="auto"/>
        <w:rPr>
          <w:rFonts w:cs="宋体"/>
        </w:rPr>
      </w:pPr>
      <w:bookmarkStart w:id="23" w:name="_Toc15818"/>
      <w:r>
        <w:t>marketing analysis</w:t>
      </w:r>
      <w:bookmarkEnd w:id="23"/>
    </w:p>
    <w:p>
      <w:pPr>
        <w:pStyle w:val="3"/>
        <w:numPr>
          <w:ilvl w:val="1"/>
          <w:numId w:val="2"/>
        </w:numPr>
        <w:spacing w:line="360" w:lineRule="auto"/>
        <w:rPr>
          <w:rFonts w:hAnsi="黑体" w:eastAsia="黑体" w:cs="宋体"/>
        </w:rPr>
      </w:pPr>
      <w:bookmarkStart w:id="24" w:name="_Toc16976"/>
      <w:r>
        <w:rPr>
          <w:rFonts w:hAnsi="黑体" w:eastAsia="黑体"/>
        </w:rPr>
        <w:t>Overall</w:t>
      </w:r>
      <w:r>
        <w:rPr>
          <w:rFonts w:hint="eastAsia"/>
        </w:rPr>
        <w:t xml:space="preserve"> marketing strategy</w:t>
      </w:r>
      <w:bookmarkEnd w:id="24"/>
    </w:p>
    <w:p>
      <w:pPr>
        <w:spacing w:line="360" w:lineRule="auto"/>
        <w:ind w:firstLine="420" w:firstLineChars="200"/>
        <w:rPr>
          <w:rFonts w:hint="eastAsia" w:ascii="Times New Roman" w:hAnsi="Times New Roman" w:eastAsia="宋体" w:cs="宋体"/>
        </w:rPr>
      </w:pPr>
      <w:r>
        <w:rPr>
          <w:rFonts w:ascii="Times New Roman" w:hAnsi="Times New Roman"/>
        </w:rPr>
        <w:t xml:space="preserve">The marketing strategy of this project is to attract consumers to use this product through </w:t>
      </w:r>
      <w:r>
        <w:rPr>
          <w:rFonts w:hint="eastAsia" w:ascii="Times New Roman" w:hAnsi="Times New Roman"/>
        </w:rPr>
        <w:t>a</w:t>
      </w:r>
      <w:r>
        <w:rPr>
          <w:rFonts w:ascii="Times New Roman" w:hAnsi="Times New Roman"/>
        </w:rPr>
        <w:t xml:space="preserve"> combination of online web platform, new-media channel</w:t>
      </w:r>
      <w:r>
        <w:rPr>
          <w:rFonts w:hint="eastAsia" w:ascii="Times New Roman" w:hAnsi="Times New Roman"/>
        </w:rPr>
        <w:t>s</w:t>
      </w:r>
      <w:r>
        <w:rPr>
          <w:rFonts w:ascii="Times New Roman" w:hAnsi="Times New Roman"/>
        </w:rPr>
        <w:t xml:space="preserve"> and </w:t>
      </w:r>
      <w:r>
        <w:rPr>
          <w:rFonts w:hint="eastAsia" w:ascii="Times New Roman" w:hAnsi="Times New Roman"/>
        </w:rPr>
        <w:t>various offline promotions</w:t>
      </w:r>
      <w:r>
        <w:rPr>
          <w:rFonts w:ascii="Times New Roman" w:hAnsi="Times New Roman"/>
        </w:rPr>
        <w:t xml:space="preserve">, </w:t>
      </w:r>
      <w:r>
        <w:rPr>
          <w:rFonts w:hint="eastAsia" w:ascii="Times New Roman" w:hAnsi="Times New Roman"/>
        </w:rPr>
        <w:t xml:space="preserve">together </w:t>
      </w:r>
      <w:r>
        <w:rPr>
          <w:rFonts w:ascii="Times New Roman" w:hAnsi="Times New Roman"/>
        </w:rPr>
        <w:t>with independent technology and customer-oriented quality service.</w:t>
      </w:r>
    </w:p>
    <w:p>
      <w:pPr>
        <w:pStyle w:val="4"/>
        <w:numPr>
          <w:ilvl w:val="2"/>
          <w:numId w:val="2"/>
        </w:numPr>
        <w:spacing w:line="360" w:lineRule="auto"/>
        <w:rPr>
          <w:rFonts w:hAnsi="宋体"/>
        </w:rPr>
      </w:pPr>
      <w:bookmarkStart w:id="25" w:name="_Toc24075"/>
      <w:r>
        <w:rPr>
          <w:rFonts w:hint="eastAsia"/>
        </w:rPr>
        <w:t>Market positioning</w:t>
      </w:r>
      <w:bookmarkEnd w:id="25"/>
    </w:p>
    <w:p>
      <w:pPr>
        <w:spacing w:line="360" w:lineRule="auto"/>
        <w:ind w:firstLine="420" w:firstLineChars="200"/>
        <w:rPr>
          <w:rFonts w:hint="eastAsia" w:ascii="Times New Roman" w:hAnsi="Times New Roman" w:cs="宋体"/>
        </w:rPr>
      </w:pPr>
      <w:r>
        <w:rPr>
          <w:rFonts w:ascii="Times New Roman" w:hAnsi="Times New Roman"/>
        </w:rPr>
        <w:t>Through unique page-design which is different from domestic counterparts, this product improves the sleep quality of users with direct and efficient locking function and supplementary means for sleeping. It is committed to providing customized sleep plans for all kinds of people, cultivating healthy living habits with regularity and improving physical fitness.</w:t>
      </w:r>
    </w:p>
    <w:p>
      <w:pPr>
        <w:pStyle w:val="4"/>
        <w:numPr>
          <w:ilvl w:val="2"/>
          <w:numId w:val="2"/>
        </w:numPr>
        <w:spacing w:line="360" w:lineRule="auto"/>
        <w:rPr>
          <w:rFonts w:hAnsi="宋体" w:cs="Times New Roman"/>
        </w:rPr>
      </w:pPr>
      <w:bookmarkStart w:id="26" w:name="_Toc5413"/>
      <w:r>
        <w:rPr>
          <w:rFonts w:hint="eastAsia"/>
        </w:rPr>
        <w:t>Marketing objectives</w:t>
      </w:r>
      <w:bookmarkEnd w:id="26"/>
    </w:p>
    <w:p>
      <w:pPr>
        <w:spacing w:line="360" w:lineRule="auto"/>
        <w:ind w:firstLine="420" w:firstLineChars="200"/>
        <w:rPr>
          <w:rFonts w:hint="eastAsia" w:ascii="黑体" w:hAnsi="黑体"/>
        </w:rPr>
      </w:pPr>
      <w:del w:id="114" w:author="清_柠" w:date="2023-03-28T21:13:00Z">
        <w:r>
          <w:rPr>
            <w:rFonts w:ascii="Times New Roman" w:hAnsi="Times New Roman"/>
          </w:rPr>
          <w:delText>According to</w:delText>
        </w:r>
      </w:del>
      <w:ins w:id="115" w:author="清_柠" w:date="2023-03-28T21:13:00Z">
        <w:r>
          <w:rPr>
            <w:rFonts w:hint="eastAsia" w:ascii="Times New Roman" w:hAnsi="Times New Roman"/>
          </w:rPr>
          <w:t>Based on</w:t>
        </w:r>
      </w:ins>
      <w:r>
        <w:rPr>
          <w:rFonts w:ascii="Times New Roman" w:hAnsi="Times New Roman"/>
        </w:rPr>
        <w:t xml:space="preserve"> the </w:t>
      </w:r>
      <w:ins w:id="116" w:author="清_柠" w:date="2023-03-28T21:14:00Z">
        <w:r>
          <w:rPr>
            <w:rFonts w:hint="eastAsia" w:ascii="Times New Roman" w:hAnsi="Times New Roman"/>
          </w:rPr>
          <w:t>team members</w:t>
        </w:r>
      </w:ins>
      <w:ins w:id="117" w:author="清_柠" w:date="2023-03-28T21:14:00Z">
        <w:r>
          <w:rPr>
            <w:rFonts w:ascii="Times New Roman" w:hAnsi="Times New Roman"/>
          </w:rPr>
          <w:t>’</w:t>
        </w:r>
      </w:ins>
      <w:ins w:id="118" w:author="清_柠" w:date="2023-03-28T21:14:00Z">
        <w:r>
          <w:rPr>
            <w:rFonts w:hint="eastAsia" w:ascii="Times New Roman" w:hAnsi="Times New Roman"/>
          </w:rPr>
          <w:t xml:space="preserve"> </w:t>
        </w:r>
      </w:ins>
      <w:r>
        <w:rPr>
          <w:rFonts w:ascii="Times New Roman" w:hAnsi="Times New Roman"/>
        </w:rPr>
        <w:t xml:space="preserve">in-depth investigation and market demand analysis </w:t>
      </w:r>
      <w:del w:id="119" w:author="清_柠" w:date="2023-03-28T21:14:00Z">
        <w:r>
          <w:rPr>
            <w:rFonts w:ascii="Times New Roman" w:hAnsi="Times New Roman"/>
          </w:rPr>
          <w:delText>of the team members</w:delText>
        </w:r>
      </w:del>
      <w:r>
        <w:rPr>
          <w:rFonts w:ascii="Times New Roman" w:hAnsi="Times New Roman"/>
        </w:rPr>
        <w:t xml:space="preserve"> on the market of self-regulation software and sleep monitoring software, </w:t>
      </w:r>
      <w:del w:id="120" w:author="清_柠" w:date="2023-03-28T21:18:00Z">
        <w:r>
          <w:rPr>
            <w:rFonts w:ascii="Times New Roman" w:hAnsi="Times New Roman"/>
          </w:rPr>
          <w:delText xml:space="preserve">and considering the production efficiency and development strategic objectives of the project, </w:delText>
        </w:r>
      </w:del>
      <w:r>
        <w:rPr>
          <w:rFonts w:ascii="Times New Roman" w:hAnsi="Times New Roman"/>
        </w:rPr>
        <w:t xml:space="preserve">the project </w:t>
      </w:r>
      <w:ins w:id="121" w:author="清_柠" w:date="2023-03-28T21:17:00Z">
        <w:r>
          <w:rPr>
            <w:rFonts w:hint="eastAsia" w:ascii="Times New Roman" w:hAnsi="Times New Roman"/>
          </w:rPr>
          <w:t xml:space="preserve">forecast of the number of user groups for </w:t>
        </w:r>
      </w:ins>
      <w:del w:id="122" w:author="清_柠" w:date="2023-03-28T21:17:00Z">
        <w:r>
          <w:rPr>
            <w:rFonts w:ascii="Times New Roman" w:hAnsi="Times New Roman"/>
          </w:rPr>
          <w:delText xml:space="preserve">predicts the number of user groups of </w:delText>
        </w:r>
      </w:del>
      <w:r>
        <w:rPr>
          <w:rFonts w:ascii="Times New Roman" w:hAnsi="Times New Roman"/>
        </w:rPr>
        <w:t>the product</w:t>
      </w:r>
      <w:ins w:id="123" w:author="清_柠" w:date="2023-03-28T21:17:00Z">
        <w:r>
          <w:rPr>
            <w:rFonts w:hint="eastAsia" w:ascii="Times New Roman" w:hAnsi="Times New Roman"/>
          </w:rPr>
          <w:t>, taking into account the p</w:t>
        </w:r>
      </w:ins>
      <w:ins w:id="124" w:author="清_柠" w:date="2023-03-28T21:18:00Z">
        <w:r>
          <w:rPr>
            <w:rFonts w:hint="eastAsia" w:ascii="Times New Roman" w:hAnsi="Times New Roman"/>
          </w:rPr>
          <w:t>roject</w:t>
        </w:r>
      </w:ins>
      <w:ins w:id="125" w:author="清_柠" w:date="2023-03-28T21:18:00Z">
        <w:r>
          <w:rPr>
            <w:rFonts w:ascii="Times New Roman" w:hAnsi="Times New Roman"/>
          </w:rPr>
          <w:t>’</w:t>
        </w:r>
      </w:ins>
      <w:ins w:id="126" w:author="清_柠" w:date="2023-03-28T21:18:00Z">
        <w:r>
          <w:rPr>
            <w:rFonts w:hint="eastAsia" w:ascii="Times New Roman" w:hAnsi="Times New Roman"/>
          </w:rPr>
          <w:t>s productivity and development strategy objectives, is</w:t>
        </w:r>
      </w:ins>
      <w:del w:id="127" w:author="清_柠" w:date="2023-03-28T21:18:00Z">
        <w:r>
          <w:rPr>
            <w:rFonts w:ascii="Times New Roman" w:hAnsi="Times New Roman"/>
          </w:rPr>
          <w:delText xml:space="preserve"> as</w:delText>
        </w:r>
      </w:del>
      <w:ins w:id="128" w:author="清_柠" w:date="2023-03-28T21:18:00Z">
        <w:r>
          <w:rPr>
            <w:rFonts w:hint="eastAsia" w:ascii="Times New Roman" w:hAnsi="Times New Roman"/>
          </w:rPr>
          <w:t xml:space="preserve"> </w:t>
        </w:r>
      </w:ins>
      <w:del w:id="129" w:author="清_柠" w:date="2023-03-28T21:18:00Z">
        <w:r>
          <w:rPr>
            <w:rFonts w:ascii="Times New Roman" w:hAnsi="Times New Roman"/>
          </w:rPr>
          <w:delText xml:space="preserve"> </w:delText>
        </w:r>
      </w:del>
      <w:r>
        <w:rPr>
          <w:rFonts w:ascii="Times New Roman" w:hAnsi="Times New Roman"/>
        </w:rPr>
        <w:t>shown in the following table.</w:t>
      </w:r>
    </w:p>
    <w:tbl>
      <w:tblPr>
        <w:tblStyle w:val="22"/>
        <w:tblW w:w="0" w:type="auto"/>
        <w:jc w:val="cente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autofit"/>
        <w:tblCellMar>
          <w:top w:w="0" w:type="dxa"/>
          <w:left w:w="108" w:type="dxa"/>
          <w:bottom w:w="0" w:type="dxa"/>
          <w:right w:w="108" w:type="dxa"/>
        </w:tblCellMar>
      </w:tblPr>
      <w:tblGrid>
        <w:gridCol w:w="2782"/>
        <w:gridCol w:w="977"/>
        <w:gridCol w:w="1199"/>
        <w:gridCol w:w="1055"/>
        <w:gridCol w:w="1144"/>
        <w:gridCol w:w="1000"/>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jc w:val="center"/>
        </w:trPr>
        <w:tc>
          <w:tcPr>
            <w:tcW w:w="0" w:type="auto"/>
            <w:tcBorders>
              <w:top w:val="single" w:color="ED7D31" w:sz="4" w:space="0"/>
              <w:left w:val="single" w:color="ED7D31" w:sz="4" w:space="0"/>
              <w:bottom w:val="single" w:color="ED7D31" w:sz="4" w:space="0"/>
              <w:right w:val="nil"/>
              <w:insideH w:val="single" w:sz="4" w:space="0"/>
              <w:insideV w:val="nil"/>
            </w:tcBorders>
            <w:shd w:val="clear" w:color="auto" w:fill="ED7D31"/>
          </w:tcPr>
          <w:p>
            <w:pPr>
              <w:spacing w:line="360" w:lineRule="auto"/>
              <w:jc w:val="center"/>
              <w:rPr>
                <w:rFonts w:hint="eastAsia" w:ascii="Times New Roman" w:hAnsi="Times New Roman" w:eastAsia="等线" w:cs="Times New Roman"/>
                <w:b/>
                <w:bCs/>
                <w:color w:val="FFFFFF"/>
                <w:kern w:val="0"/>
                <w:sz w:val="20"/>
                <w:szCs w:val="20"/>
              </w:rPr>
            </w:pPr>
            <w:r>
              <w:rPr>
                <w:rFonts w:hint="default" w:ascii="Times New Roman" w:hAnsi="Times New Roman" w:eastAsia="等线" w:cs="Times New Roman"/>
                <w:b w:val="0"/>
                <w:bCs w:val="0"/>
                <w:color w:val="FFFFFF"/>
                <w:kern w:val="0"/>
                <w:sz w:val="20"/>
                <w:szCs w:val="20"/>
              </w:rPr>
              <w:t>The year</w:t>
            </w:r>
          </w:p>
        </w:tc>
        <w:tc>
          <w:tcPr>
            <w:tcW w:w="0" w:type="auto"/>
            <w:tcBorders>
              <w:top w:val="single" w:color="ED7D31" w:sz="4" w:space="0"/>
              <w:left w:val="single" w:color="F4B083" w:sz="4" w:space="0"/>
              <w:bottom w:val="single" w:color="ED7D31" w:sz="4" w:space="0"/>
              <w:right w:val="nil"/>
              <w:insideH w:val="single" w:sz="4" w:space="0"/>
              <w:insideV w:val="nil"/>
            </w:tcBorders>
            <w:shd w:val="clear" w:color="auto" w:fill="ED7D31"/>
          </w:tcPr>
          <w:p>
            <w:pPr>
              <w:spacing w:line="360" w:lineRule="auto"/>
              <w:jc w:val="center"/>
              <w:rPr>
                <w:rFonts w:hint="default" w:ascii="Times New Roman" w:hAnsi="Times New Roman" w:eastAsia="等线" w:cs="Times New Roman"/>
                <w:b w:val="0"/>
                <w:bCs w:val="0"/>
                <w:color w:val="FFFFFF"/>
                <w:kern w:val="0"/>
                <w:sz w:val="20"/>
                <w:szCs w:val="20"/>
              </w:rPr>
            </w:pPr>
            <w:r>
              <w:rPr>
                <w:rFonts w:hint="default" w:ascii="Times New Roman" w:hAnsi="Times New Roman" w:eastAsia="等线" w:cs="Times New Roman"/>
                <w:b w:val="0"/>
                <w:bCs w:val="0"/>
                <w:color w:val="FFFFFF"/>
                <w:kern w:val="0"/>
                <w:sz w:val="20"/>
                <w:szCs w:val="20"/>
              </w:rPr>
              <w:t>First year</w:t>
            </w:r>
          </w:p>
        </w:tc>
        <w:tc>
          <w:tcPr>
            <w:tcW w:w="0" w:type="auto"/>
            <w:tcBorders>
              <w:top w:val="single" w:color="ED7D31" w:sz="4" w:space="0"/>
              <w:left w:val="single" w:color="F4B083" w:sz="4" w:space="0"/>
              <w:bottom w:val="single" w:color="ED7D31" w:sz="4" w:space="0"/>
              <w:right w:val="nil"/>
              <w:insideH w:val="single" w:sz="4" w:space="0"/>
              <w:insideV w:val="nil"/>
            </w:tcBorders>
            <w:shd w:val="clear" w:color="auto" w:fill="ED7D31"/>
          </w:tcPr>
          <w:p>
            <w:pPr>
              <w:spacing w:line="360" w:lineRule="auto"/>
              <w:jc w:val="center"/>
              <w:rPr>
                <w:rFonts w:hint="default" w:ascii="Times New Roman" w:hAnsi="Times New Roman" w:eastAsia="等线" w:cs="Times New Roman"/>
                <w:b w:val="0"/>
                <w:bCs w:val="0"/>
                <w:color w:val="FFFFFF"/>
                <w:kern w:val="0"/>
                <w:sz w:val="20"/>
                <w:szCs w:val="20"/>
              </w:rPr>
            </w:pPr>
            <w:r>
              <w:rPr>
                <w:rFonts w:hint="default" w:ascii="Times New Roman" w:hAnsi="Times New Roman" w:eastAsia="等线" w:cs="Times New Roman"/>
                <w:b w:val="0"/>
                <w:bCs w:val="0"/>
                <w:color w:val="FFFFFF"/>
                <w:kern w:val="0"/>
                <w:sz w:val="20"/>
                <w:szCs w:val="20"/>
              </w:rPr>
              <w:t>Second year</w:t>
            </w:r>
          </w:p>
        </w:tc>
        <w:tc>
          <w:tcPr>
            <w:tcW w:w="0" w:type="auto"/>
            <w:tcBorders>
              <w:top w:val="single" w:color="ED7D31" w:sz="4" w:space="0"/>
              <w:left w:val="single" w:color="F4B083" w:sz="4" w:space="0"/>
              <w:bottom w:val="single" w:color="ED7D31" w:sz="4" w:space="0"/>
              <w:right w:val="nil"/>
              <w:insideH w:val="single" w:sz="4" w:space="0"/>
              <w:insideV w:val="nil"/>
            </w:tcBorders>
            <w:shd w:val="clear" w:color="auto" w:fill="ED7D31"/>
          </w:tcPr>
          <w:p>
            <w:pPr>
              <w:spacing w:line="360" w:lineRule="auto"/>
              <w:jc w:val="center"/>
              <w:rPr>
                <w:rFonts w:hint="default" w:ascii="Times New Roman" w:hAnsi="Times New Roman" w:eastAsia="等线" w:cs="Times New Roman"/>
                <w:b w:val="0"/>
                <w:bCs w:val="0"/>
                <w:color w:val="FFFFFF"/>
                <w:kern w:val="0"/>
                <w:sz w:val="20"/>
                <w:szCs w:val="20"/>
              </w:rPr>
            </w:pPr>
            <w:r>
              <w:rPr>
                <w:rFonts w:hint="default" w:ascii="Times New Roman" w:hAnsi="Times New Roman" w:eastAsia="等线" w:cs="Times New Roman"/>
                <w:b w:val="0"/>
                <w:bCs w:val="0"/>
                <w:color w:val="FFFFFF"/>
                <w:kern w:val="0"/>
                <w:sz w:val="20"/>
                <w:szCs w:val="20"/>
              </w:rPr>
              <w:t>Third year</w:t>
            </w:r>
          </w:p>
        </w:tc>
        <w:tc>
          <w:tcPr>
            <w:tcW w:w="0" w:type="auto"/>
            <w:tcBorders>
              <w:top w:val="single" w:color="ED7D31" w:sz="4" w:space="0"/>
              <w:left w:val="single" w:color="F4B083" w:sz="4" w:space="0"/>
              <w:bottom w:val="single" w:color="ED7D31" w:sz="4" w:space="0"/>
              <w:right w:val="nil"/>
              <w:insideH w:val="single" w:sz="4" w:space="0"/>
              <w:insideV w:val="nil"/>
            </w:tcBorders>
            <w:shd w:val="clear" w:color="auto" w:fill="ED7D31"/>
          </w:tcPr>
          <w:p>
            <w:pPr>
              <w:spacing w:line="360" w:lineRule="auto"/>
              <w:jc w:val="center"/>
              <w:rPr>
                <w:rFonts w:hint="default" w:ascii="Times New Roman" w:hAnsi="Times New Roman" w:eastAsia="等线" w:cs="Times New Roman"/>
                <w:b w:val="0"/>
                <w:bCs w:val="0"/>
                <w:color w:val="FFFFFF"/>
                <w:kern w:val="0"/>
                <w:sz w:val="20"/>
                <w:szCs w:val="20"/>
              </w:rPr>
            </w:pPr>
            <w:r>
              <w:rPr>
                <w:rFonts w:hint="default" w:ascii="Times New Roman" w:hAnsi="Times New Roman" w:eastAsia="等线" w:cs="Times New Roman"/>
                <w:b w:val="0"/>
                <w:bCs w:val="0"/>
                <w:color w:val="FFFFFF"/>
                <w:kern w:val="0"/>
                <w:sz w:val="20"/>
                <w:szCs w:val="20"/>
              </w:rPr>
              <w:t>Fourth year</w:t>
            </w:r>
          </w:p>
        </w:tc>
        <w:tc>
          <w:tcPr>
            <w:tcW w:w="0" w:type="auto"/>
            <w:tcBorders>
              <w:top w:val="single" w:color="ED7D31" w:sz="4" w:space="0"/>
              <w:left w:val="single" w:color="F4B083" w:sz="4" w:space="0"/>
              <w:bottom w:val="single" w:color="ED7D31" w:sz="4" w:space="0"/>
              <w:right w:val="single" w:color="ED7D31" w:sz="4" w:space="0"/>
              <w:insideH w:val="single" w:sz="4" w:space="0"/>
              <w:insideV w:val="nil"/>
            </w:tcBorders>
            <w:shd w:val="clear" w:color="auto" w:fill="ED7D31"/>
          </w:tcPr>
          <w:p>
            <w:pPr>
              <w:spacing w:line="360" w:lineRule="auto"/>
              <w:jc w:val="center"/>
              <w:rPr>
                <w:rFonts w:hint="default" w:ascii="Times New Roman" w:hAnsi="Times New Roman" w:eastAsia="等线" w:cs="Times New Roman"/>
                <w:b w:val="0"/>
                <w:bCs w:val="0"/>
                <w:color w:val="FFFFFF"/>
                <w:kern w:val="0"/>
                <w:sz w:val="20"/>
                <w:szCs w:val="20"/>
              </w:rPr>
            </w:pPr>
            <w:r>
              <w:rPr>
                <w:rFonts w:hint="default" w:ascii="Times New Roman" w:hAnsi="Times New Roman" w:eastAsia="等线" w:cs="Times New Roman"/>
                <w:b w:val="0"/>
                <w:bCs w:val="0"/>
                <w:color w:val="FFFFFF"/>
                <w:kern w:val="0"/>
                <w:sz w:val="20"/>
                <w:szCs w:val="20"/>
              </w:rPr>
              <w:t>Fifth year</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jc w:val="center"/>
        </w:trPr>
        <w:tc>
          <w:tcPr>
            <w:tcW w:w="0" w:type="auto"/>
            <w:tcBorders>
              <w:top w:val="single" w:color="F4B083" w:sz="4" w:space="0"/>
              <w:left w:val="single" w:color="F4B083" w:sz="4" w:space="0"/>
              <w:bottom w:val="single" w:color="F4B083" w:sz="4" w:space="0"/>
              <w:right w:val="single" w:color="F4B083" w:sz="4" w:space="0"/>
            </w:tcBorders>
            <w:shd w:val="clear" w:color="auto" w:fill="FBE4D5"/>
          </w:tcPr>
          <w:p>
            <w:pPr>
              <w:spacing w:line="360" w:lineRule="auto"/>
              <w:jc w:val="center"/>
              <w:rPr>
                <w:rFonts w:hint="default" w:ascii="Times New Roman" w:hAnsi="Times New Roman" w:eastAsia="等线" w:cs="Times New Roman"/>
                <w:b w:val="0"/>
                <w:bCs w:val="0"/>
                <w:kern w:val="0"/>
                <w:sz w:val="20"/>
                <w:szCs w:val="20"/>
              </w:rPr>
            </w:pPr>
            <w:r>
              <w:rPr>
                <w:rFonts w:hint="default" w:ascii="Times New Roman" w:hAnsi="Times New Roman" w:eastAsia="等线" w:cs="Times New Roman"/>
                <w:b w:val="0"/>
                <w:bCs w:val="0"/>
                <w:kern w:val="0"/>
                <w:sz w:val="20"/>
                <w:szCs w:val="20"/>
              </w:rPr>
              <w:t>Number of platform users</w:t>
            </w:r>
          </w:p>
        </w:tc>
        <w:tc>
          <w:tcPr>
            <w:tcW w:w="0" w:type="auto"/>
            <w:tcBorders>
              <w:top w:val="single" w:color="F4B083" w:sz="4" w:space="0"/>
              <w:left w:val="single" w:color="F4B083" w:sz="4" w:space="0"/>
              <w:bottom w:val="single" w:color="F4B083" w:sz="4" w:space="0"/>
              <w:right w:val="single" w:color="F4B083" w:sz="4" w:space="0"/>
            </w:tcBorders>
            <w:shd w:val="clear" w:color="auto" w:fill="FBE4D5"/>
          </w:tcPr>
          <w:p>
            <w:pPr>
              <w:spacing w:line="360" w:lineRule="auto"/>
              <w:jc w:val="center"/>
              <w:rPr>
                <w:rFonts w:ascii="Times New Roman" w:hAnsi="Times New Roman" w:eastAsia="等线" w:cs="宋体"/>
                <w:kern w:val="0"/>
                <w:sz w:val="20"/>
                <w:szCs w:val="20"/>
              </w:rPr>
            </w:pPr>
            <w:r>
              <w:rPr>
                <w:rFonts w:ascii="Times New Roman" w:hAnsi="Times New Roman" w:eastAsia="等线" w:cs="Times New Roman"/>
                <w:color w:val="000000"/>
                <w:kern w:val="0"/>
                <w:sz w:val="20"/>
                <w:szCs w:val="20"/>
              </w:rPr>
              <w:t>35814</w:t>
            </w:r>
          </w:p>
        </w:tc>
        <w:tc>
          <w:tcPr>
            <w:tcW w:w="0" w:type="auto"/>
            <w:tcBorders>
              <w:top w:val="single" w:color="F4B083" w:sz="4" w:space="0"/>
              <w:left w:val="single" w:color="F4B083" w:sz="4" w:space="0"/>
              <w:bottom w:val="single" w:color="F4B083" w:sz="4" w:space="0"/>
              <w:right w:val="single" w:color="F4B083" w:sz="4" w:space="0"/>
            </w:tcBorders>
            <w:shd w:val="clear" w:color="auto" w:fill="FBE4D5"/>
          </w:tcPr>
          <w:p>
            <w:pPr>
              <w:spacing w:line="360" w:lineRule="auto"/>
              <w:jc w:val="center"/>
              <w:rPr>
                <w:rFonts w:ascii="Times New Roman" w:hAnsi="Times New Roman" w:eastAsia="等线" w:cs="宋体"/>
                <w:kern w:val="0"/>
                <w:sz w:val="20"/>
                <w:szCs w:val="20"/>
              </w:rPr>
            </w:pPr>
            <w:r>
              <w:rPr>
                <w:rFonts w:ascii="Times New Roman" w:hAnsi="Times New Roman" w:eastAsia="等线" w:cs="Times New Roman"/>
                <w:color w:val="000000"/>
                <w:kern w:val="0"/>
                <w:sz w:val="20"/>
                <w:szCs w:val="20"/>
              </w:rPr>
              <w:t>43349</w:t>
            </w:r>
          </w:p>
        </w:tc>
        <w:tc>
          <w:tcPr>
            <w:tcW w:w="0" w:type="auto"/>
            <w:tcBorders>
              <w:top w:val="single" w:color="F4B083" w:sz="4" w:space="0"/>
              <w:left w:val="single" w:color="F4B083" w:sz="4" w:space="0"/>
              <w:bottom w:val="single" w:color="F4B083" w:sz="4" w:space="0"/>
              <w:right w:val="single" w:color="F4B083" w:sz="4" w:space="0"/>
            </w:tcBorders>
            <w:shd w:val="clear" w:color="auto" w:fill="FBE4D5"/>
          </w:tcPr>
          <w:p>
            <w:pPr>
              <w:spacing w:line="360" w:lineRule="auto"/>
              <w:jc w:val="center"/>
              <w:rPr>
                <w:rFonts w:ascii="Times New Roman" w:hAnsi="Times New Roman" w:eastAsia="等线" w:cs="宋体"/>
                <w:kern w:val="0"/>
                <w:sz w:val="20"/>
                <w:szCs w:val="20"/>
              </w:rPr>
            </w:pPr>
            <w:r>
              <w:rPr>
                <w:rFonts w:ascii="Times New Roman" w:hAnsi="Times New Roman" w:eastAsia="等线" w:cs="Times New Roman"/>
                <w:color w:val="000000"/>
                <w:kern w:val="0"/>
                <w:sz w:val="20"/>
                <w:szCs w:val="20"/>
              </w:rPr>
              <w:t>62021</w:t>
            </w:r>
          </w:p>
        </w:tc>
        <w:tc>
          <w:tcPr>
            <w:tcW w:w="0" w:type="auto"/>
            <w:tcBorders>
              <w:top w:val="single" w:color="F4B083" w:sz="4" w:space="0"/>
              <w:left w:val="single" w:color="F4B083" w:sz="4" w:space="0"/>
              <w:bottom w:val="single" w:color="F4B083" w:sz="4" w:space="0"/>
              <w:right w:val="single" w:color="F4B083" w:sz="4" w:space="0"/>
            </w:tcBorders>
            <w:shd w:val="clear" w:color="auto" w:fill="FBE4D5"/>
          </w:tcPr>
          <w:p>
            <w:pPr>
              <w:spacing w:line="360" w:lineRule="auto"/>
              <w:jc w:val="center"/>
              <w:rPr>
                <w:rFonts w:ascii="Times New Roman" w:hAnsi="Times New Roman" w:eastAsia="等线" w:cs="宋体"/>
                <w:kern w:val="0"/>
                <w:sz w:val="20"/>
                <w:szCs w:val="20"/>
              </w:rPr>
            </w:pPr>
            <w:r>
              <w:rPr>
                <w:rFonts w:ascii="Times New Roman" w:hAnsi="Times New Roman" w:eastAsia="等线" w:cs="Times New Roman"/>
                <w:color w:val="000000"/>
                <w:kern w:val="0"/>
                <w:sz w:val="20"/>
                <w:szCs w:val="20"/>
              </w:rPr>
              <w:t>86228</w:t>
            </w:r>
          </w:p>
        </w:tc>
        <w:tc>
          <w:tcPr>
            <w:tcW w:w="0" w:type="auto"/>
            <w:tcBorders>
              <w:top w:val="single" w:color="F4B083" w:sz="4" w:space="0"/>
              <w:left w:val="single" w:color="F4B083" w:sz="4" w:space="0"/>
              <w:bottom w:val="single" w:color="F4B083" w:sz="4" w:space="0"/>
              <w:right w:val="single" w:color="F4B083" w:sz="4" w:space="0"/>
            </w:tcBorders>
            <w:shd w:val="clear" w:color="auto" w:fill="FBE4D5"/>
          </w:tcPr>
          <w:p>
            <w:pPr>
              <w:spacing w:line="360" w:lineRule="auto"/>
              <w:jc w:val="center"/>
              <w:rPr>
                <w:rFonts w:ascii="Times New Roman" w:hAnsi="Times New Roman" w:eastAsia="等线" w:cs="宋体"/>
                <w:kern w:val="0"/>
                <w:sz w:val="20"/>
                <w:szCs w:val="20"/>
              </w:rPr>
            </w:pPr>
            <w:r>
              <w:rPr>
                <w:rFonts w:ascii="Times New Roman" w:hAnsi="Times New Roman" w:eastAsia="等线" w:cs="Times New Roman"/>
                <w:color w:val="000000"/>
                <w:kern w:val="0"/>
                <w:sz w:val="20"/>
                <w:szCs w:val="20"/>
              </w:rPr>
              <w:t>105408</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jc w:val="center"/>
        </w:trPr>
        <w:tc>
          <w:tcPr>
            <w:tcW w:w="0" w:type="auto"/>
            <w:tcBorders>
              <w:top w:val="single" w:color="F4B083" w:sz="4" w:space="0"/>
              <w:left w:val="single" w:color="F4B083" w:sz="4" w:space="0"/>
              <w:bottom w:val="single" w:color="F4B083" w:sz="4" w:space="0"/>
              <w:right w:val="single" w:color="F4B083" w:sz="4" w:space="0"/>
            </w:tcBorders>
          </w:tcPr>
          <w:p>
            <w:pPr>
              <w:spacing w:line="360" w:lineRule="auto"/>
              <w:jc w:val="center"/>
              <w:rPr>
                <w:rFonts w:hint="default" w:ascii="Times New Roman" w:hAnsi="Times New Roman" w:eastAsia="等线" w:cs="Times New Roman"/>
                <w:b/>
                <w:bCs/>
                <w:kern w:val="0"/>
                <w:sz w:val="20"/>
                <w:szCs w:val="20"/>
              </w:rPr>
            </w:pPr>
            <w:r>
              <w:rPr>
                <w:rFonts w:hint="default" w:ascii="Times New Roman" w:hAnsi="Times New Roman" w:eastAsia="等线" w:cs="Times New Roman"/>
                <w:b w:val="0"/>
                <w:bCs w:val="0"/>
                <w:kern w:val="0"/>
                <w:sz w:val="20"/>
                <w:szCs w:val="20"/>
              </w:rPr>
              <w:t>Number of active users</w:t>
            </w:r>
          </w:p>
        </w:tc>
        <w:tc>
          <w:tcPr>
            <w:tcW w:w="0" w:type="auto"/>
            <w:tcBorders>
              <w:top w:val="single" w:color="F4B083" w:sz="4" w:space="0"/>
              <w:left w:val="single" w:color="F4B083" w:sz="4" w:space="0"/>
              <w:bottom w:val="single" w:color="F4B083" w:sz="4" w:space="0"/>
              <w:right w:val="single" w:color="F4B083" w:sz="4" w:space="0"/>
            </w:tcBorders>
          </w:tcPr>
          <w:p>
            <w:pPr>
              <w:spacing w:line="360" w:lineRule="auto"/>
              <w:jc w:val="center"/>
              <w:rPr>
                <w:rFonts w:ascii="Times New Roman" w:hAnsi="Times New Roman" w:eastAsia="等线" w:cs="宋体"/>
                <w:color w:val="000000"/>
                <w:kern w:val="0"/>
                <w:sz w:val="20"/>
                <w:szCs w:val="20"/>
              </w:rPr>
            </w:pPr>
            <w:r>
              <w:rPr>
                <w:rFonts w:ascii="Times New Roman" w:hAnsi="Times New Roman" w:eastAsia="等线" w:cs="Times New Roman"/>
                <w:color w:val="000000"/>
                <w:kern w:val="0"/>
                <w:sz w:val="20"/>
                <w:szCs w:val="20"/>
              </w:rPr>
              <w:t>11326</w:t>
            </w:r>
          </w:p>
        </w:tc>
        <w:tc>
          <w:tcPr>
            <w:tcW w:w="0" w:type="auto"/>
            <w:tcBorders>
              <w:top w:val="single" w:color="F4B083" w:sz="4" w:space="0"/>
              <w:left w:val="single" w:color="F4B083" w:sz="4" w:space="0"/>
              <w:bottom w:val="single" w:color="F4B083" w:sz="4" w:space="0"/>
              <w:right w:val="single" w:color="F4B083" w:sz="4" w:space="0"/>
            </w:tcBorders>
          </w:tcPr>
          <w:p>
            <w:pPr>
              <w:spacing w:line="360" w:lineRule="auto"/>
              <w:jc w:val="center"/>
              <w:rPr>
                <w:rFonts w:ascii="Times New Roman" w:hAnsi="Times New Roman" w:eastAsia="等线" w:cs="宋体"/>
                <w:color w:val="000000"/>
                <w:kern w:val="0"/>
                <w:sz w:val="20"/>
                <w:szCs w:val="20"/>
              </w:rPr>
            </w:pPr>
            <w:r>
              <w:rPr>
                <w:rFonts w:ascii="Times New Roman" w:hAnsi="Times New Roman" w:eastAsia="等线" w:cs="Times New Roman"/>
                <w:color w:val="000000"/>
                <w:kern w:val="0"/>
                <w:sz w:val="20"/>
                <w:szCs w:val="20"/>
              </w:rPr>
              <w:t>21340</w:t>
            </w:r>
          </w:p>
        </w:tc>
        <w:tc>
          <w:tcPr>
            <w:tcW w:w="0" w:type="auto"/>
            <w:tcBorders>
              <w:top w:val="single" w:color="F4B083" w:sz="4" w:space="0"/>
              <w:left w:val="single" w:color="F4B083" w:sz="4" w:space="0"/>
              <w:bottom w:val="single" w:color="F4B083" w:sz="4" w:space="0"/>
              <w:right w:val="single" w:color="F4B083" w:sz="4" w:space="0"/>
            </w:tcBorders>
          </w:tcPr>
          <w:p>
            <w:pPr>
              <w:spacing w:line="360" w:lineRule="auto"/>
              <w:jc w:val="center"/>
              <w:rPr>
                <w:rFonts w:ascii="Times New Roman" w:hAnsi="Times New Roman" w:eastAsia="等线" w:cs="宋体"/>
                <w:color w:val="000000"/>
                <w:kern w:val="0"/>
                <w:sz w:val="20"/>
                <w:szCs w:val="20"/>
              </w:rPr>
            </w:pPr>
            <w:r>
              <w:rPr>
                <w:rFonts w:ascii="Times New Roman" w:hAnsi="Times New Roman" w:eastAsia="等线" w:cs="Times New Roman"/>
                <w:color w:val="000000"/>
                <w:kern w:val="0"/>
                <w:sz w:val="20"/>
                <w:szCs w:val="20"/>
              </w:rPr>
              <w:t>44808</w:t>
            </w:r>
          </w:p>
        </w:tc>
        <w:tc>
          <w:tcPr>
            <w:tcW w:w="0" w:type="auto"/>
            <w:tcBorders>
              <w:top w:val="single" w:color="F4B083" w:sz="4" w:space="0"/>
              <w:left w:val="single" w:color="F4B083" w:sz="4" w:space="0"/>
              <w:bottom w:val="single" w:color="F4B083" w:sz="4" w:space="0"/>
              <w:right w:val="single" w:color="F4B083" w:sz="4" w:space="0"/>
            </w:tcBorders>
          </w:tcPr>
          <w:p>
            <w:pPr>
              <w:spacing w:line="360" w:lineRule="auto"/>
              <w:jc w:val="center"/>
              <w:rPr>
                <w:rFonts w:ascii="Times New Roman" w:hAnsi="Times New Roman" w:eastAsia="等线" w:cs="宋体"/>
                <w:color w:val="000000"/>
                <w:kern w:val="0"/>
                <w:sz w:val="20"/>
                <w:szCs w:val="20"/>
              </w:rPr>
            </w:pPr>
            <w:r>
              <w:rPr>
                <w:rFonts w:ascii="Times New Roman" w:hAnsi="Times New Roman" w:eastAsia="等线" w:cs="Times New Roman"/>
                <w:color w:val="000000"/>
                <w:kern w:val="0"/>
                <w:sz w:val="20"/>
                <w:szCs w:val="20"/>
              </w:rPr>
              <w:t>60491</w:t>
            </w:r>
          </w:p>
        </w:tc>
        <w:tc>
          <w:tcPr>
            <w:tcW w:w="0" w:type="auto"/>
            <w:tcBorders>
              <w:top w:val="single" w:color="F4B083" w:sz="4" w:space="0"/>
              <w:left w:val="single" w:color="F4B083" w:sz="4" w:space="0"/>
              <w:bottom w:val="single" w:color="F4B083" w:sz="4" w:space="0"/>
              <w:right w:val="single" w:color="F4B083" w:sz="4" w:space="0"/>
            </w:tcBorders>
          </w:tcPr>
          <w:p>
            <w:pPr>
              <w:spacing w:line="360" w:lineRule="auto"/>
              <w:jc w:val="center"/>
              <w:rPr>
                <w:rFonts w:ascii="Times New Roman" w:hAnsi="Times New Roman" w:eastAsia="等线" w:cs="宋体"/>
                <w:color w:val="000000"/>
                <w:kern w:val="0"/>
                <w:sz w:val="20"/>
                <w:szCs w:val="20"/>
              </w:rPr>
            </w:pPr>
            <w:r>
              <w:rPr>
                <w:rFonts w:ascii="Times New Roman" w:hAnsi="Times New Roman" w:eastAsia="等线" w:cs="Times New Roman"/>
                <w:color w:val="000000"/>
                <w:kern w:val="0"/>
                <w:sz w:val="20"/>
                <w:szCs w:val="20"/>
              </w:rPr>
              <w:t>86163</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jc w:val="center"/>
        </w:trPr>
        <w:tc>
          <w:tcPr>
            <w:tcW w:w="0" w:type="auto"/>
            <w:tcBorders>
              <w:top w:val="single" w:color="F4B083" w:sz="4" w:space="0"/>
              <w:left w:val="single" w:color="F4B083" w:sz="4" w:space="0"/>
              <w:bottom w:val="single" w:color="F4B083" w:sz="4" w:space="0"/>
              <w:right w:val="single" w:color="F4B083" w:sz="4" w:space="0"/>
            </w:tcBorders>
            <w:shd w:val="clear" w:color="auto" w:fill="FBE4D5"/>
          </w:tcPr>
          <w:p>
            <w:pPr>
              <w:spacing w:line="360" w:lineRule="auto"/>
              <w:jc w:val="center"/>
              <w:rPr>
                <w:rFonts w:hint="default" w:ascii="Times New Roman" w:hAnsi="Times New Roman" w:eastAsia="等线" w:cs="Times New Roman"/>
                <w:b/>
                <w:bCs/>
                <w:kern w:val="0"/>
                <w:sz w:val="20"/>
                <w:szCs w:val="20"/>
              </w:rPr>
            </w:pPr>
            <w:r>
              <w:rPr>
                <w:rFonts w:hint="default" w:ascii="Times New Roman" w:hAnsi="Times New Roman" w:eastAsia="等线" w:cs="Times New Roman"/>
                <w:b w:val="0"/>
                <w:bCs w:val="0"/>
                <w:kern w:val="0"/>
                <w:sz w:val="20"/>
                <w:szCs w:val="20"/>
              </w:rPr>
              <w:t>Number of creators in residence</w:t>
            </w:r>
          </w:p>
        </w:tc>
        <w:tc>
          <w:tcPr>
            <w:tcW w:w="0" w:type="auto"/>
            <w:tcBorders>
              <w:top w:val="single" w:color="F4B083" w:sz="4" w:space="0"/>
              <w:left w:val="single" w:color="F4B083" w:sz="4" w:space="0"/>
              <w:bottom w:val="single" w:color="F4B083" w:sz="4" w:space="0"/>
              <w:right w:val="single" w:color="F4B083" w:sz="4" w:space="0"/>
            </w:tcBorders>
            <w:shd w:val="clear" w:color="auto" w:fill="FBE4D5"/>
          </w:tcPr>
          <w:p>
            <w:pPr>
              <w:spacing w:line="360" w:lineRule="auto"/>
              <w:jc w:val="center"/>
              <w:rPr>
                <w:rFonts w:ascii="Times New Roman" w:hAnsi="Times New Roman" w:eastAsia="等线" w:cs="宋体"/>
                <w:color w:val="000000"/>
                <w:kern w:val="0"/>
                <w:sz w:val="20"/>
                <w:szCs w:val="20"/>
              </w:rPr>
            </w:pPr>
            <w:r>
              <w:rPr>
                <w:rFonts w:ascii="Times New Roman" w:hAnsi="Times New Roman" w:eastAsia="等线" w:cs="Times New Roman"/>
                <w:color w:val="000000"/>
                <w:kern w:val="0"/>
                <w:sz w:val="20"/>
                <w:szCs w:val="20"/>
              </w:rPr>
              <w:t>716</w:t>
            </w:r>
          </w:p>
        </w:tc>
        <w:tc>
          <w:tcPr>
            <w:tcW w:w="0" w:type="auto"/>
            <w:tcBorders>
              <w:top w:val="single" w:color="F4B083" w:sz="4" w:space="0"/>
              <w:left w:val="single" w:color="F4B083" w:sz="4" w:space="0"/>
              <w:bottom w:val="single" w:color="F4B083" w:sz="4" w:space="0"/>
              <w:right w:val="single" w:color="F4B083" w:sz="4" w:space="0"/>
            </w:tcBorders>
            <w:shd w:val="clear" w:color="auto" w:fill="FBE4D5"/>
          </w:tcPr>
          <w:p>
            <w:pPr>
              <w:spacing w:line="360" w:lineRule="auto"/>
              <w:jc w:val="center"/>
              <w:rPr>
                <w:rFonts w:ascii="Times New Roman" w:hAnsi="Times New Roman" w:eastAsia="等线" w:cs="宋体"/>
                <w:color w:val="000000"/>
                <w:kern w:val="0"/>
                <w:sz w:val="20"/>
                <w:szCs w:val="20"/>
              </w:rPr>
            </w:pPr>
            <w:r>
              <w:rPr>
                <w:rFonts w:ascii="Times New Roman" w:hAnsi="Times New Roman" w:eastAsia="等线" w:cs="Times New Roman"/>
                <w:color w:val="000000"/>
                <w:kern w:val="0"/>
                <w:sz w:val="20"/>
                <w:szCs w:val="20"/>
              </w:rPr>
              <w:t>1694</w:t>
            </w:r>
          </w:p>
        </w:tc>
        <w:tc>
          <w:tcPr>
            <w:tcW w:w="0" w:type="auto"/>
            <w:tcBorders>
              <w:top w:val="single" w:color="F4B083" w:sz="4" w:space="0"/>
              <w:left w:val="single" w:color="F4B083" w:sz="4" w:space="0"/>
              <w:bottom w:val="single" w:color="F4B083" w:sz="4" w:space="0"/>
              <w:right w:val="single" w:color="F4B083" w:sz="4" w:space="0"/>
            </w:tcBorders>
            <w:shd w:val="clear" w:color="auto" w:fill="FBE4D5"/>
          </w:tcPr>
          <w:p>
            <w:pPr>
              <w:spacing w:line="360" w:lineRule="auto"/>
              <w:jc w:val="center"/>
              <w:rPr>
                <w:rFonts w:ascii="Times New Roman" w:hAnsi="Times New Roman" w:eastAsia="等线" w:cs="宋体"/>
                <w:color w:val="000000"/>
                <w:kern w:val="0"/>
                <w:sz w:val="20"/>
                <w:szCs w:val="20"/>
              </w:rPr>
            </w:pPr>
            <w:r>
              <w:rPr>
                <w:rFonts w:ascii="Times New Roman" w:hAnsi="Times New Roman" w:eastAsia="等线" w:cs="Times New Roman"/>
                <w:color w:val="000000"/>
                <w:kern w:val="0"/>
                <w:sz w:val="20"/>
                <w:szCs w:val="20"/>
              </w:rPr>
              <w:t>3585</w:t>
            </w:r>
          </w:p>
        </w:tc>
        <w:tc>
          <w:tcPr>
            <w:tcW w:w="0" w:type="auto"/>
            <w:tcBorders>
              <w:top w:val="single" w:color="F4B083" w:sz="4" w:space="0"/>
              <w:left w:val="single" w:color="F4B083" w:sz="4" w:space="0"/>
              <w:bottom w:val="single" w:color="F4B083" w:sz="4" w:space="0"/>
              <w:right w:val="single" w:color="F4B083" w:sz="4" w:space="0"/>
            </w:tcBorders>
            <w:shd w:val="clear" w:color="auto" w:fill="FBE4D5"/>
          </w:tcPr>
          <w:p>
            <w:pPr>
              <w:spacing w:line="360" w:lineRule="auto"/>
              <w:jc w:val="center"/>
              <w:rPr>
                <w:rFonts w:ascii="Times New Roman" w:hAnsi="Times New Roman" w:eastAsia="等线" w:cs="宋体"/>
                <w:color w:val="000000"/>
                <w:kern w:val="0"/>
                <w:sz w:val="20"/>
                <w:szCs w:val="20"/>
              </w:rPr>
            </w:pPr>
            <w:r>
              <w:rPr>
                <w:rFonts w:ascii="Times New Roman" w:hAnsi="Times New Roman" w:eastAsia="等线" w:cs="Times New Roman"/>
                <w:color w:val="000000"/>
                <w:kern w:val="0"/>
                <w:sz w:val="20"/>
                <w:szCs w:val="20"/>
              </w:rPr>
              <w:t>6439</w:t>
            </w:r>
          </w:p>
        </w:tc>
        <w:tc>
          <w:tcPr>
            <w:tcW w:w="0" w:type="auto"/>
            <w:tcBorders>
              <w:top w:val="single" w:color="F4B083" w:sz="4" w:space="0"/>
              <w:left w:val="single" w:color="F4B083" w:sz="4" w:space="0"/>
              <w:bottom w:val="single" w:color="F4B083" w:sz="4" w:space="0"/>
              <w:right w:val="single" w:color="F4B083" w:sz="4" w:space="0"/>
            </w:tcBorders>
            <w:shd w:val="clear" w:color="auto" w:fill="FBE4D5"/>
          </w:tcPr>
          <w:p>
            <w:pPr>
              <w:spacing w:line="360" w:lineRule="auto"/>
              <w:jc w:val="center"/>
              <w:rPr>
                <w:rFonts w:ascii="Times New Roman" w:hAnsi="Times New Roman" w:eastAsia="等线" w:cs="宋体"/>
                <w:color w:val="000000"/>
                <w:kern w:val="0"/>
                <w:sz w:val="20"/>
                <w:szCs w:val="20"/>
              </w:rPr>
            </w:pPr>
            <w:r>
              <w:rPr>
                <w:rFonts w:ascii="Times New Roman" w:hAnsi="Times New Roman" w:eastAsia="等线" w:cs="Times New Roman"/>
                <w:color w:val="000000"/>
                <w:kern w:val="0"/>
                <w:sz w:val="20"/>
                <w:szCs w:val="20"/>
              </w:rPr>
              <w:t>8693</w:t>
            </w:r>
          </w:p>
        </w:tc>
      </w:tr>
    </w:tbl>
    <w:p>
      <w:pPr>
        <w:spacing w:line="360" w:lineRule="auto"/>
        <w:jc w:val="center"/>
        <w:rPr>
          <w:rFonts w:hint="default" w:ascii="Times New Roman" w:hAnsi="Times New Roman" w:eastAsia="Times New Roman" w:cs="Times New Roman"/>
          <w:sz w:val="18"/>
          <w:szCs w:val="18"/>
        </w:rPr>
      </w:pPr>
      <w:r>
        <w:rPr>
          <w:rFonts w:hint="default" w:ascii="Times New Roman" w:hAnsi="Times New Roman" w:eastAsia="黑体" w:cs="Times New Roman"/>
          <w:sz w:val="18"/>
          <w:szCs w:val="18"/>
        </w:rPr>
        <w:t xml:space="preserve">Table </w:t>
      </w:r>
      <w:r>
        <w:rPr>
          <w:rFonts w:hint="default" w:ascii="Times New Roman" w:hAnsi="Times New Roman" w:eastAsia="Times New Roman" w:cs="Times New Roman"/>
          <w:sz w:val="18"/>
          <w:szCs w:val="18"/>
        </w:rPr>
        <w:t>3-1</w:t>
      </w:r>
      <w:r>
        <w:rPr>
          <w:rFonts w:hint="default" w:ascii="Times New Roman" w:hAnsi="Times New Roman" w:cs="Times New Roman"/>
          <w:sz w:val="18"/>
          <w:szCs w:val="18"/>
        </w:rPr>
        <w:t xml:space="preserve"> </w:t>
      </w:r>
      <w:r>
        <w:rPr>
          <w:rFonts w:hint="default" w:ascii="Times New Roman" w:hAnsi="Times New Roman" w:eastAsia="黑体" w:cs="Times New Roman"/>
          <w:sz w:val="18"/>
          <w:szCs w:val="18"/>
        </w:rPr>
        <w:t>Forecast for number of SleepOnTime product users</w:t>
      </w:r>
    </w:p>
    <w:p>
      <w:pPr>
        <w:spacing w:line="360" w:lineRule="auto"/>
        <w:jc w:val="center"/>
        <w:rPr>
          <w:rFonts w:hint="eastAsia" w:ascii="黑体" w:hAnsi="黑体" w:eastAsia="黑体" w:cs="宋体"/>
          <w:sz w:val="18"/>
          <w:szCs w:val="18"/>
        </w:rPr>
      </w:pPr>
      <w:r>
        <w:rPr>
          <w:rFonts w:hint="eastAsia" w:ascii="黑体" w:hAnsi="黑体" w:eastAsia="黑体" w:cs="宋体"/>
          <w:sz w:val="18"/>
          <w:szCs w:val="18"/>
        </w:rPr>
        <w:t xml:space="preserve"> </w:t>
      </w:r>
    </w:p>
    <w:p>
      <w:pPr>
        <w:spacing w:line="360" w:lineRule="auto"/>
        <w:jc w:val="center"/>
        <w:rPr>
          <w:rFonts w:hint="eastAsia" w:ascii="Times New Roman" w:hAnsi="Times New Roman" w:eastAsia="宋体" w:cs="宋体"/>
          <w:sz w:val="24"/>
          <w:szCs w:val="24"/>
        </w:rPr>
      </w:pPr>
      <w:r>
        <w:drawing>
          <wp:inline distT="0" distB="0" distL="0" distR="0">
            <wp:extent cx="4542155" cy="232283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542155" cy="2322830"/>
                    </a:xfrm>
                    <a:prstGeom prst="rect">
                      <a:avLst/>
                    </a:prstGeom>
                    <a:noFill/>
                    <a:ln>
                      <a:noFill/>
                    </a:ln>
                  </pic:spPr>
                </pic:pic>
              </a:graphicData>
            </a:graphic>
          </wp:inline>
        </w:drawing>
      </w:r>
      <w:r>
        <w:rPr>
          <w:rFonts w:ascii="Times New Roman" w:hAnsi="Times New Roman" w:cs="宋体"/>
        </w:rPr>
        <w:t xml:space="preserve"> </w:t>
      </w:r>
    </w:p>
    <w:p>
      <w:pPr>
        <w:pStyle w:val="20"/>
        <w:spacing w:before="156" w:after="156" w:line="360" w:lineRule="auto"/>
        <w:rPr>
          <w:rFonts w:hint="default" w:ascii="Times New Roman" w:hAnsi="Times New Roman" w:cs="Times New Roman"/>
        </w:rPr>
      </w:pPr>
      <w:r>
        <w:rPr>
          <w:rFonts w:hint="default" w:ascii="Times New Roman" w:hAnsi="Times New Roman" w:cs="Times New Roman"/>
        </w:rPr>
        <w:t>Figure 3-1 SleepOnTime product user type distribution</w:t>
      </w:r>
    </w:p>
    <w:p>
      <w:pPr>
        <w:pStyle w:val="4"/>
        <w:numPr>
          <w:ilvl w:val="2"/>
          <w:numId w:val="2"/>
        </w:numPr>
        <w:spacing w:line="360" w:lineRule="auto"/>
        <w:rPr>
          <w:rFonts w:hint="eastAsia" w:hAnsi="宋体"/>
        </w:rPr>
      </w:pPr>
      <w:bookmarkStart w:id="27" w:name="_Toc32354"/>
      <w:r>
        <w:rPr>
          <w:rFonts w:hint="eastAsia"/>
        </w:rPr>
        <w:t>Market development stage and marketing strategy</w:t>
      </w:r>
      <w:bookmarkEnd w:id="27"/>
    </w:p>
    <w:p>
      <w:pPr>
        <w:spacing w:line="360" w:lineRule="auto"/>
        <w:ind w:firstLine="420" w:firstLineChars="200"/>
        <w:rPr>
          <w:rFonts w:ascii="Times New Roman" w:hAnsi="Times New Roman" w:cs="宋体"/>
        </w:rPr>
      </w:pPr>
      <w:r>
        <w:rPr>
          <w:rFonts w:ascii="Times New Roman" w:hAnsi="Times New Roman"/>
        </w:rPr>
        <w:t>According to the development strategy of the project, the target market should be developed gradually in three stages: market cultivation, market development and market expansion, so as to expand the sales volume and influence of the project.</w:t>
      </w:r>
    </w:p>
    <w:p>
      <w:pPr>
        <w:spacing w:line="360" w:lineRule="auto"/>
        <w:jc w:val="left"/>
        <w:rPr>
          <w:rFonts w:ascii="Times New Roman" w:hAnsi="Times New Roman" w:cs="宋体"/>
        </w:rPr>
      </w:pPr>
      <w:r>
        <w:rPr>
          <w:rFonts w:ascii="Times New Roman" w:hAnsi="Times New Roman" w:cs="宋体"/>
        </w:rPr>
        <w:drawing>
          <wp:inline distT="0" distB="0" distL="0" distR="0">
            <wp:extent cx="5274310" cy="23761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5274310" cy="2376170"/>
                    </a:xfrm>
                    <a:prstGeom prst="rect">
                      <a:avLst/>
                    </a:prstGeom>
                  </pic:spPr>
                </pic:pic>
              </a:graphicData>
            </a:graphic>
          </wp:inline>
        </w:drawing>
      </w:r>
      <w:r>
        <w:rPr>
          <w:rFonts w:ascii="Times New Roman" w:hAnsi="Times New Roman" w:cs="宋体"/>
        </w:rPr>
        <w:t xml:space="preserve"> </w:t>
      </w:r>
    </w:p>
    <w:p>
      <w:pPr>
        <w:pStyle w:val="20"/>
        <w:spacing w:before="156" w:after="156" w:line="360" w:lineRule="auto"/>
        <w:rPr>
          <w:rFonts w:hint="default" w:ascii="Times New Roman" w:hAnsi="Times New Roman" w:cs="Times New Roman"/>
        </w:rPr>
      </w:pPr>
      <w:r>
        <w:rPr>
          <w:rFonts w:hint="default" w:ascii="Times New Roman" w:hAnsi="Times New Roman" w:cs="Times New Roman"/>
        </w:rPr>
        <w:t>Figure 3-2 SleepOnTime development stage and marketing strategy</w:t>
      </w:r>
    </w:p>
    <w:p>
      <w:pPr>
        <w:pStyle w:val="3"/>
        <w:numPr>
          <w:ilvl w:val="1"/>
          <w:numId w:val="2"/>
        </w:numPr>
        <w:spacing w:line="360" w:lineRule="auto"/>
        <w:rPr>
          <w:rFonts w:hint="eastAsia" w:hAnsi="黑体" w:eastAsia="黑体" w:cs="宋体"/>
        </w:rPr>
      </w:pPr>
      <w:bookmarkStart w:id="28" w:name="_Toc20158"/>
      <w:r>
        <w:rPr>
          <w:rFonts w:hint="eastAsia"/>
        </w:rPr>
        <w:t>4PS marketing Strategy</w:t>
      </w:r>
      <w:bookmarkEnd w:id="28"/>
    </w:p>
    <w:p>
      <w:pPr>
        <w:pStyle w:val="4"/>
        <w:numPr>
          <w:ilvl w:val="2"/>
          <w:numId w:val="2"/>
        </w:numPr>
        <w:spacing w:line="360" w:lineRule="auto"/>
        <w:rPr>
          <w:rFonts w:hint="eastAsia" w:hAnsi="宋体" w:eastAsia="宋体" w:cs="Times New Roman"/>
        </w:rPr>
      </w:pPr>
      <w:bookmarkStart w:id="29" w:name="_Toc21093"/>
      <w:r>
        <w:rPr>
          <w:rFonts w:hint="eastAsia"/>
        </w:rPr>
        <w:t>Product Strategy</w:t>
      </w:r>
      <w:bookmarkEnd w:id="29"/>
    </w:p>
    <w:p>
      <w:pPr>
        <w:pStyle w:val="5"/>
        <w:numPr>
          <w:ilvl w:val="3"/>
          <w:numId w:val="2"/>
        </w:numPr>
        <w:spacing w:line="360" w:lineRule="auto"/>
        <w:rPr>
          <w:rFonts w:hint="eastAsia" w:hAnsi="宋体"/>
        </w:rPr>
      </w:pPr>
      <w:r>
        <w:rPr>
          <w:rFonts w:hint="eastAsia"/>
        </w:rPr>
        <w:t>Product Positioning</w:t>
      </w:r>
    </w:p>
    <w:p>
      <w:pPr>
        <w:spacing w:line="360" w:lineRule="auto"/>
        <w:ind w:firstLine="420" w:firstLineChars="200"/>
        <w:rPr>
          <w:rFonts w:hint="eastAsia" w:ascii="Times New Roman" w:hAnsi="Times New Roman" w:cs="宋体"/>
          <w:b/>
          <w:bCs/>
          <w:sz w:val="24"/>
          <w:szCs w:val="24"/>
        </w:rPr>
      </w:pPr>
      <w:r>
        <w:rPr>
          <w:rFonts w:ascii="Times New Roman" w:hAnsi="Times New Roman"/>
          <w:b/>
          <w:bCs/>
        </w:rPr>
        <w:t>(1) User positioning</w:t>
      </w:r>
    </w:p>
    <w:p>
      <w:pPr>
        <w:spacing w:line="360" w:lineRule="auto"/>
        <w:ind w:firstLine="420" w:firstLineChars="200"/>
        <w:rPr>
          <w:rFonts w:ascii="Times New Roman" w:hAnsi="Times New Roman" w:cs="宋体"/>
        </w:rPr>
      </w:pPr>
      <w:r>
        <w:rPr>
          <w:rFonts w:ascii="Times New Roman" w:hAnsi="Times New Roman"/>
        </w:rPr>
        <w:t>Mainly for college students and workplace workers.</w:t>
      </w:r>
    </w:p>
    <w:p>
      <w:pPr>
        <w:spacing w:line="360" w:lineRule="auto"/>
        <w:ind w:firstLine="420" w:firstLineChars="200"/>
        <w:rPr>
          <w:rFonts w:ascii="Times New Roman" w:hAnsi="Times New Roman" w:cs="宋体"/>
        </w:rPr>
      </w:pPr>
      <w:ins w:id="130" w:author="清_柠" w:date="2023-03-28T21:29:00Z">
        <w:r>
          <w:rPr>
            <w:rFonts w:hint="eastAsia" w:ascii="Times New Roman" w:hAnsi="Times New Roman"/>
          </w:rPr>
          <w:t>C</w:t>
        </w:r>
      </w:ins>
      <w:del w:id="131" w:author="清_柠" w:date="2023-03-28T21:29:00Z">
        <w:r>
          <w:rPr>
            <w:rFonts w:ascii="Times New Roman" w:hAnsi="Times New Roman"/>
          </w:rPr>
          <w:delText>Among them, c</w:delText>
        </w:r>
      </w:del>
      <w:r>
        <w:rPr>
          <w:rFonts w:ascii="Times New Roman" w:hAnsi="Times New Roman"/>
        </w:rPr>
        <w:t xml:space="preserve">ollege students can freely use electronic devices and have poor self-control. It is difficult to resist the temptation of mobile phone software, which leads to lack of sleep, affecting their learning </w:t>
      </w:r>
      <w:ins w:id="132" w:author="清_柠" w:date="2023-03-28T21:32:00Z">
        <w:r>
          <w:rPr>
            <w:rFonts w:hint="eastAsia" w:ascii="Times New Roman" w:hAnsi="Times New Roman"/>
          </w:rPr>
          <w:t>efficiency</w:t>
        </w:r>
      </w:ins>
      <w:del w:id="133" w:author="清_柠" w:date="2023-03-28T21:32:00Z">
        <w:r>
          <w:rPr>
            <w:rFonts w:ascii="Times New Roman" w:hAnsi="Times New Roman"/>
          </w:rPr>
          <w:delText>status</w:delText>
        </w:r>
      </w:del>
      <w:r>
        <w:rPr>
          <w:rFonts w:ascii="Times New Roman" w:hAnsi="Times New Roman"/>
        </w:rPr>
        <w:t xml:space="preserve"> and physical health. Working people have heavy work, and often receive work information during sleep, which affects the sleep time and </w:t>
      </w:r>
      <w:ins w:id="134" w:author="清_柠" w:date="2023-03-28T21:35:00Z">
        <w:r>
          <w:rPr>
            <w:rFonts w:hint="eastAsia" w:ascii="Times New Roman" w:hAnsi="Times New Roman"/>
          </w:rPr>
          <w:t>quality</w:t>
        </w:r>
      </w:ins>
      <w:del w:id="135" w:author="清_柠" w:date="2023-03-28T21:35:00Z">
        <w:r>
          <w:rPr>
            <w:rFonts w:ascii="Times New Roman" w:hAnsi="Times New Roman"/>
          </w:rPr>
          <w:delText>state</w:delText>
        </w:r>
      </w:del>
      <w:r>
        <w:rPr>
          <w:rFonts w:ascii="Times New Roman" w:hAnsi="Times New Roman"/>
        </w:rPr>
        <w:t>.</w:t>
      </w:r>
    </w:p>
    <w:p>
      <w:pPr>
        <w:spacing w:line="360" w:lineRule="auto"/>
        <w:ind w:firstLine="420" w:firstLineChars="200"/>
        <w:rPr>
          <w:rFonts w:ascii="Times New Roman" w:hAnsi="Times New Roman" w:cs="宋体"/>
        </w:rPr>
      </w:pPr>
      <w:r>
        <w:rPr>
          <w:rFonts w:ascii="Times New Roman" w:hAnsi="Times New Roman"/>
          <w:b/>
          <w:bCs/>
        </w:rPr>
        <w:t>(2) Functional positioning</w:t>
      </w:r>
    </w:p>
    <w:p>
      <w:pPr>
        <w:pStyle w:val="21"/>
        <w:numPr>
          <w:ilvl w:val="0"/>
          <w:numId w:val="3"/>
        </w:numPr>
        <w:spacing w:line="360" w:lineRule="auto"/>
        <w:ind w:firstLineChars="0"/>
        <w:rPr>
          <w:rFonts w:ascii="Times New Roman" w:hAnsi="Times New Roman" w:cs="宋体"/>
        </w:rPr>
      </w:pPr>
      <w:r>
        <w:rPr>
          <w:rFonts w:ascii="Times New Roman" w:hAnsi="Times New Roman"/>
          <w:b/>
          <w:bCs/>
        </w:rPr>
        <w:t>Early stage (basic function + update function)</w:t>
      </w:r>
    </w:p>
    <w:p>
      <w:pPr>
        <w:spacing w:line="360" w:lineRule="auto"/>
        <w:jc w:val="left"/>
        <w:rPr>
          <w:rFonts w:ascii="Times New Roman" w:hAnsi="Times New Roman" w:cs="宋体"/>
        </w:rPr>
      </w:pPr>
      <w:r>
        <w:drawing>
          <wp:inline distT="0" distB="0" distL="0" distR="0">
            <wp:extent cx="5179695" cy="2263775"/>
            <wp:effectExtent l="0" t="0" r="190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179695" cy="2263775"/>
                    </a:xfrm>
                    <a:prstGeom prst="rect">
                      <a:avLst/>
                    </a:prstGeom>
                    <a:noFill/>
                    <a:ln>
                      <a:noFill/>
                    </a:ln>
                  </pic:spPr>
                </pic:pic>
              </a:graphicData>
            </a:graphic>
          </wp:inline>
        </w:drawing>
      </w:r>
      <w:r>
        <w:rPr>
          <w:rFonts w:ascii="Times New Roman" w:hAnsi="Times New Roman" w:cs="宋体"/>
        </w:rPr>
        <w:t xml:space="preserve"> </w:t>
      </w:r>
    </w:p>
    <w:p>
      <w:pPr>
        <w:pStyle w:val="20"/>
        <w:spacing w:before="156" w:after="156" w:line="360" w:lineRule="auto"/>
        <w:rPr>
          <w:rFonts w:hint="default" w:ascii="Times New Roman" w:hAnsi="Times New Roman" w:cs="Times New Roman"/>
        </w:rPr>
      </w:pPr>
      <w:r>
        <w:rPr>
          <w:rFonts w:hint="default" w:ascii="Times New Roman" w:hAnsi="Times New Roman" w:cs="Times New Roman"/>
        </w:rPr>
        <w:t>Figure 3-3 SleepOnTime feature categories</w:t>
      </w:r>
    </w:p>
    <w:p>
      <w:pPr>
        <w:pStyle w:val="21"/>
        <w:numPr>
          <w:ilvl w:val="0"/>
          <w:numId w:val="3"/>
        </w:numPr>
        <w:spacing w:line="360" w:lineRule="auto"/>
        <w:ind w:firstLineChars="0"/>
        <w:rPr>
          <w:rFonts w:hint="eastAsia" w:ascii="Times New Roman" w:hAnsi="Times New Roman" w:cs="宋体"/>
          <w:b/>
          <w:bCs/>
        </w:rPr>
      </w:pPr>
      <w:r>
        <w:rPr>
          <w:rFonts w:ascii="Times New Roman" w:hAnsi="Times New Roman"/>
          <w:b/>
          <w:bCs/>
        </w:rPr>
        <w:t>Medium term (building multi-party cooperation)</w:t>
      </w:r>
    </w:p>
    <w:p>
      <w:pPr>
        <w:spacing w:line="360" w:lineRule="auto"/>
        <w:ind w:firstLine="420" w:firstLineChars="200"/>
        <w:rPr>
          <w:rFonts w:ascii="Times New Roman" w:hAnsi="Times New Roman" w:cs="宋体"/>
        </w:rPr>
      </w:pPr>
      <w:r>
        <w:rPr>
          <w:rFonts w:ascii="Times New Roman" w:hAnsi="Times New Roman"/>
          <w:b/>
          <w:bCs/>
        </w:rPr>
        <w:t>Cooperation with e-commerce platforms:</w:t>
      </w:r>
      <w:r>
        <w:rPr>
          <w:rFonts w:ascii="Times New Roman" w:hAnsi="Times New Roman"/>
        </w:rPr>
        <w:t xml:space="preserve"> The platform </w:t>
      </w:r>
      <w:del w:id="136" w:author="清_柠" w:date="2023-03-28T21:38:00Z">
        <w:r>
          <w:rPr>
            <w:rFonts w:ascii="Times New Roman" w:hAnsi="Times New Roman"/>
          </w:rPr>
          <w:delText>selects a batch of sleep aid products from a professional perspective</w:delText>
        </w:r>
      </w:del>
      <w:ins w:id="137" w:author="清_柠" w:date="2023-03-28T21:38:00Z">
        <w:r>
          <w:rPr>
            <w:rFonts w:hint="eastAsia" w:ascii="Times New Roman" w:hAnsi="Times New Roman"/>
          </w:rPr>
          <w:t>will p</w:t>
        </w:r>
      </w:ins>
      <w:ins w:id="138" w:author="清_柠" w:date="2023-03-28T21:39:00Z">
        <w:r>
          <w:rPr>
            <w:rFonts w:hint="eastAsia" w:ascii="Times New Roman" w:hAnsi="Times New Roman"/>
          </w:rPr>
          <w:t>rofessionally select a number of sleeping products</w:t>
        </w:r>
      </w:ins>
      <w:r>
        <w:rPr>
          <w:rFonts w:ascii="Times New Roman" w:hAnsi="Times New Roman"/>
        </w:rPr>
        <w:t>, such as night lights, steam eye masks, humidifiers, etc., and recommend</w:t>
      </w:r>
      <w:del w:id="139" w:author="清_柠" w:date="2023-03-28T21:39:00Z">
        <w:r>
          <w:rPr>
            <w:rFonts w:ascii="Times New Roman" w:hAnsi="Times New Roman"/>
          </w:rPr>
          <w:delText>s</w:delText>
        </w:r>
      </w:del>
      <w:r>
        <w:rPr>
          <w:rFonts w:ascii="Times New Roman" w:hAnsi="Times New Roman"/>
        </w:rPr>
        <w:t xml:space="preserve"> them to users in the "Health Tips" pop-up</w:t>
      </w:r>
      <w:ins w:id="140" w:author="清_柠" w:date="2023-03-28T21:39:00Z">
        <w:r>
          <w:rPr>
            <w:rFonts w:hint="eastAsia" w:ascii="Times New Roman" w:hAnsi="Times New Roman"/>
          </w:rPr>
          <w:t xml:space="preserve"> window</w:t>
        </w:r>
      </w:ins>
      <w:r>
        <w:rPr>
          <w:rFonts w:ascii="Times New Roman" w:hAnsi="Times New Roman"/>
        </w:rPr>
        <w:t>. Product recommendation</w:t>
      </w:r>
      <w:ins w:id="141" w:author="清_柠" w:date="2023-03-28T21:40:00Z">
        <w:r>
          <w:rPr>
            <w:rFonts w:hint="eastAsia" w:ascii="Times New Roman" w:hAnsi="Times New Roman"/>
          </w:rPr>
          <w:t>s</w:t>
        </w:r>
      </w:ins>
      <w:r>
        <w:rPr>
          <w:rFonts w:ascii="Times New Roman" w:hAnsi="Times New Roman"/>
        </w:rPr>
        <w:t xml:space="preserve"> </w:t>
      </w:r>
      <w:del w:id="142" w:author="清_柠" w:date="2023-03-28T21:40:00Z">
        <w:r>
          <w:rPr>
            <w:rFonts w:ascii="Times New Roman" w:hAnsi="Times New Roman"/>
          </w:rPr>
          <w:delText>i</w:delText>
        </w:r>
      </w:del>
      <w:ins w:id="143" w:author="清_柠" w:date="2023-03-28T21:40:00Z">
        <w:r>
          <w:rPr>
            <w:rFonts w:hint="eastAsia" w:ascii="Times New Roman" w:hAnsi="Times New Roman"/>
          </w:rPr>
          <w:t>are</w:t>
        </w:r>
      </w:ins>
      <w:del w:id="144" w:author="清_柠" w:date="2023-03-28T21:40:00Z">
        <w:r>
          <w:rPr>
            <w:rFonts w:ascii="Times New Roman" w:hAnsi="Times New Roman"/>
          </w:rPr>
          <w:delText>s</w:delText>
        </w:r>
      </w:del>
      <w:r>
        <w:rPr>
          <w:rFonts w:ascii="Times New Roman" w:hAnsi="Times New Roman"/>
        </w:rPr>
        <w:t xml:space="preserve"> divided into two parts, one is based on user preferences, the other is to recommend the quality content on the e-commerce platform.</w:t>
      </w:r>
    </w:p>
    <w:p>
      <w:pPr>
        <w:spacing w:line="360" w:lineRule="auto"/>
        <w:ind w:firstLine="420" w:firstLineChars="200"/>
        <w:rPr>
          <w:rFonts w:ascii="Times New Roman" w:hAnsi="Times New Roman" w:cs="宋体"/>
        </w:rPr>
      </w:pPr>
      <w:r>
        <w:rPr>
          <w:rFonts w:ascii="Times New Roman" w:hAnsi="Times New Roman"/>
          <w:b/>
          <w:bCs/>
        </w:rPr>
        <w:t>Deepen cooperation with advertisers</w:t>
      </w:r>
      <w:r>
        <w:rPr>
          <w:rFonts w:ascii="Times New Roman" w:hAnsi="Times New Roman"/>
        </w:rPr>
        <w:t>: Users will have three opportunities per month to un</w:t>
      </w:r>
      <w:del w:id="145" w:author="清_柠" w:date="2023-03-28T21:46:00Z">
        <w:r>
          <w:rPr>
            <w:rFonts w:ascii="Times New Roman" w:hAnsi="Times New Roman"/>
          </w:rPr>
          <w:delText>un</w:delText>
        </w:r>
      </w:del>
      <w:r>
        <w:rPr>
          <w:rFonts w:ascii="Times New Roman" w:hAnsi="Times New Roman"/>
        </w:rPr>
        <w:t xml:space="preserve">lock their </w:t>
      </w:r>
      <w:ins w:id="146" w:author="清_柠" w:date="2023-03-28T21:45:00Z">
        <w:r>
          <w:rPr>
            <w:rFonts w:hint="eastAsia" w:ascii="Times New Roman" w:hAnsi="Times New Roman"/>
          </w:rPr>
          <w:t>phone in ad</w:t>
        </w:r>
      </w:ins>
      <w:ins w:id="147" w:author="清_柠" w:date="2023-03-28T21:46:00Z">
        <w:r>
          <w:rPr>
            <w:rFonts w:hint="eastAsia" w:ascii="Times New Roman" w:hAnsi="Times New Roman"/>
          </w:rPr>
          <w:t>vanced</w:t>
        </w:r>
      </w:ins>
      <w:del w:id="148" w:author="清_柠" w:date="2023-03-28T21:45:00Z">
        <w:r>
          <w:rPr>
            <w:rFonts w:ascii="Times New Roman" w:hAnsi="Times New Roman"/>
          </w:rPr>
          <w:delText>status</w:delText>
        </w:r>
      </w:del>
      <w:r>
        <w:rPr>
          <w:rFonts w:ascii="Times New Roman" w:hAnsi="Times New Roman"/>
        </w:rPr>
        <w:t>, and if they have additional needs, they will need to watch ads to get them. In the medium term, the platform can recommend more suitable ads based on user preference data, so as to accurately target consumers for advertising partners and increase revenue.</w:t>
      </w:r>
    </w:p>
    <w:p>
      <w:pPr>
        <w:pStyle w:val="21"/>
        <w:numPr>
          <w:ilvl w:val="0"/>
          <w:numId w:val="3"/>
        </w:numPr>
        <w:spacing w:line="360" w:lineRule="auto"/>
        <w:ind w:firstLineChars="0"/>
        <w:rPr>
          <w:rFonts w:ascii="Times New Roman" w:hAnsi="Times New Roman" w:cs="宋体"/>
          <w:b/>
          <w:bCs/>
        </w:rPr>
      </w:pPr>
      <w:r>
        <w:rPr>
          <w:rFonts w:ascii="Times New Roman" w:hAnsi="Times New Roman"/>
          <w:b/>
          <w:bCs/>
        </w:rPr>
        <w:t xml:space="preserve">In the later stage (expand the market and business) </w:t>
      </w:r>
    </w:p>
    <w:p>
      <w:pPr>
        <w:spacing w:line="360" w:lineRule="auto"/>
        <w:ind w:firstLine="420" w:firstLineChars="200"/>
        <w:rPr>
          <w:rFonts w:ascii="Times New Roman" w:hAnsi="Times New Roman" w:cs="宋体"/>
        </w:rPr>
      </w:pPr>
      <w:r>
        <w:rPr>
          <w:rFonts w:ascii="Times New Roman" w:hAnsi="Times New Roman"/>
          <w:b/>
          <w:bCs/>
        </w:rPr>
        <w:t>All-round customized sleep plan:</w:t>
      </w:r>
      <w:r>
        <w:rPr>
          <w:rFonts w:ascii="Times New Roman" w:hAnsi="Times New Roman"/>
        </w:rPr>
        <w:t xml:space="preserve"> It forms customized sleep plan based on user data preferences, including integrated services such as </w:t>
      </w:r>
      <w:ins w:id="149" w:author="清_柠" w:date="2023-03-28T21:50:00Z">
        <w:r>
          <w:rPr>
            <w:rFonts w:hint="eastAsia" w:ascii="Times New Roman" w:hAnsi="Times New Roman"/>
          </w:rPr>
          <w:t>software</w:t>
        </w:r>
      </w:ins>
      <w:del w:id="150" w:author="清_柠" w:date="2023-03-28T21:50:00Z">
        <w:r>
          <w:rPr>
            <w:rFonts w:ascii="Times New Roman" w:hAnsi="Times New Roman"/>
          </w:rPr>
          <w:delText>lock machine</w:delText>
        </w:r>
      </w:del>
      <w:ins w:id="151" w:author="清_柠" w:date="2023-03-28T21:50:00Z">
        <w:r>
          <w:rPr>
            <w:rFonts w:hint="eastAsia" w:ascii="Times New Roman" w:hAnsi="Times New Roman"/>
          </w:rPr>
          <w:t xml:space="preserve"> </w:t>
        </w:r>
      </w:ins>
      <w:del w:id="152" w:author="清_柠" w:date="2023-03-28T21:50:00Z">
        <w:r>
          <w:rPr>
            <w:rFonts w:ascii="Times New Roman" w:hAnsi="Times New Roman"/>
          </w:rPr>
          <w:delText xml:space="preserve"> </w:delText>
        </w:r>
      </w:del>
      <w:r>
        <w:rPr>
          <w:rFonts w:ascii="Times New Roman" w:hAnsi="Times New Roman"/>
        </w:rPr>
        <w:t>white list, sleep aid song list and intelligent recommendation of sleep aid products, so as to enhance user stickiness, consolidate and expand product market share.</w:t>
      </w:r>
    </w:p>
    <w:p>
      <w:pPr>
        <w:pStyle w:val="5"/>
        <w:numPr>
          <w:ilvl w:val="3"/>
          <w:numId w:val="2"/>
        </w:numPr>
        <w:spacing w:line="360" w:lineRule="auto"/>
        <w:rPr>
          <w:rFonts w:hAnsi="宋体" w:cs="Times New Roman"/>
        </w:rPr>
      </w:pPr>
      <w:r>
        <w:rPr>
          <w:rFonts w:hint="eastAsia"/>
        </w:rPr>
        <w:t>Brand strategy</w:t>
      </w:r>
    </w:p>
    <w:p>
      <w:pPr>
        <w:spacing w:line="360" w:lineRule="auto"/>
        <w:ind w:firstLine="420" w:firstLineChars="200"/>
        <w:rPr>
          <w:rFonts w:hint="eastAsia" w:ascii="Times New Roman" w:hAnsi="Times New Roman" w:cs="宋体"/>
        </w:rPr>
      </w:pPr>
      <w:r>
        <w:rPr>
          <w:rFonts w:ascii="Times New Roman" w:hAnsi="Times New Roman"/>
          <w:b/>
          <w:bCs/>
        </w:rPr>
        <w:t>(1) Concept identification system</w:t>
      </w:r>
    </w:p>
    <w:p>
      <w:pPr>
        <w:spacing w:line="360" w:lineRule="auto"/>
        <w:ind w:firstLine="420" w:firstLineChars="200"/>
        <w:rPr>
          <w:rFonts w:ascii="Times New Roman" w:hAnsi="Times New Roman" w:cs="宋体"/>
        </w:rPr>
      </w:pPr>
      <w:r>
        <w:rPr>
          <w:rFonts w:ascii="Times New Roman" w:hAnsi="Times New Roman"/>
        </w:rPr>
        <w:t xml:space="preserve">Brand mission: Create a healthy life with intelligence </w:t>
      </w:r>
    </w:p>
    <w:p>
      <w:pPr>
        <w:spacing w:line="360" w:lineRule="auto"/>
        <w:ind w:firstLine="420" w:firstLineChars="200"/>
        <w:rPr>
          <w:rFonts w:ascii="Times New Roman" w:hAnsi="Times New Roman" w:cs="宋体"/>
        </w:rPr>
      </w:pPr>
      <w:r>
        <w:rPr>
          <w:rFonts w:ascii="Times New Roman" w:hAnsi="Times New Roman"/>
        </w:rPr>
        <w:t xml:space="preserve">Brand spirit: self-discipline, health </w:t>
      </w:r>
    </w:p>
    <w:p>
      <w:pPr>
        <w:spacing w:line="360" w:lineRule="auto"/>
        <w:ind w:firstLine="420" w:firstLineChars="200"/>
        <w:rPr>
          <w:rFonts w:ascii="Times New Roman" w:hAnsi="Times New Roman" w:cs="宋体"/>
        </w:rPr>
      </w:pPr>
      <w:r>
        <w:rPr>
          <w:rFonts w:ascii="Times New Roman" w:hAnsi="Times New Roman"/>
        </w:rPr>
        <w:t xml:space="preserve">Brand core values: Customer first, dare to innovate, keep passion </w:t>
      </w:r>
    </w:p>
    <w:p>
      <w:pPr>
        <w:spacing w:line="360" w:lineRule="auto"/>
        <w:ind w:firstLine="420" w:firstLineChars="200"/>
        <w:rPr>
          <w:rFonts w:ascii="Times New Roman" w:hAnsi="Times New Roman" w:cs="宋体"/>
          <w:b/>
          <w:bCs/>
        </w:rPr>
      </w:pPr>
      <w:r>
        <w:rPr>
          <w:rFonts w:ascii="Times New Roman" w:hAnsi="Times New Roman"/>
          <w:b/>
          <w:bCs/>
        </w:rPr>
        <w:t xml:space="preserve">(2) Brand communication strategy </w:t>
      </w:r>
    </w:p>
    <w:p>
      <w:pPr>
        <w:spacing w:line="360" w:lineRule="auto"/>
        <w:ind w:firstLine="420" w:firstLineChars="200"/>
        <w:rPr>
          <w:rFonts w:ascii="Times New Roman" w:hAnsi="Times New Roman"/>
        </w:rPr>
      </w:pPr>
      <w:r>
        <w:rPr>
          <w:rFonts w:ascii="Times New Roman" w:hAnsi="Times New Roman"/>
        </w:rPr>
        <w:t xml:space="preserve">Brand awareness and reputation are both important factors to improve customer goodwill and trust, and brand awareness is an important intangible asset of an enterprise. </w:t>
      </w:r>
      <w:ins w:id="153" w:author="清_柠" w:date="2023-03-28T23:17:00Z">
        <w:r>
          <w:rPr>
            <w:rFonts w:ascii="Times New Roman" w:hAnsi="Times New Roman"/>
          </w:rPr>
          <w:t>Therefore, while vigorously promoting the products, we should focus on the spiritual aspect of humanistic care, integrating the brand concept identity, as well as the brand visual identity elements into all aspects of product and brand communication, and shaping a positive brand image.</w:t>
        </w:r>
      </w:ins>
      <w:del w:id="154" w:author="清_柠" w:date="2023-03-28T23:17:00Z">
        <w:r>
          <w:rPr>
            <w:rFonts w:ascii="Times New Roman" w:hAnsi="Times New Roman"/>
          </w:rPr>
          <w:delText>Therefore, at the same time of vigorously promoting the product, we should pay attention to the spiritual level of humanistic care, the brand concept, values and other brand concept identification, as well as brand design logo, main color and other brand visual identity elements into all aspects of the product, brand communication, shape a positive brand image.</w:delText>
        </w:r>
      </w:del>
      <w:r>
        <w:rPr>
          <w:rFonts w:ascii="Times New Roman" w:hAnsi="Times New Roman"/>
        </w:rPr>
        <w:t xml:space="preserve"> Establish brand and consumer cognition, memory and emotional connection, so as to improve consumer goodwill and trust, improve user stickiness.</w:t>
      </w:r>
    </w:p>
    <w:p>
      <w:pPr>
        <w:spacing w:line="360" w:lineRule="auto"/>
        <w:rPr>
          <w:rFonts w:ascii="Times New Roman" w:hAnsi="Times New Roman"/>
        </w:rPr>
      </w:pPr>
    </w:p>
    <w:p>
      <w:pPr>
        <w:pStyle w:val="4"/>
        <w:numPr>
          <w:ilvl w:val="2"/>
          <w:numId w:val="2"/>
        </w:numPr>
        <w:spacing w:line="360" w:lineRule="auto"/>
        <w:rPr>
          <w:rFonts w:cs="Times New Roman"/>
        </w:rPr>
      </w:pPr>
      <w:bookmarkStart w:id="30" w:name="_Toc24172"/>
      <w:r>
        <w:t>Price strategy</w:t>
      </w:r>
      <w:bookmarkEnd w:id="30"/>
    </w:p>
    <w:p>
      <w:pPr>
        <w:spacing w:line="360" w:lineRule="auto"/>
        <w:ind w:firstLine="420" w:firstLineChars="200"/>
        <w:rPr>
          <w:rFonts w:hint="eastAsia" w:ascii="Times New Roman" w:hAnsi="Times New Roman" w:cs="宋体"/>
        </w:rPr>
      </w:pPr>
      <w:r>
        <w:rPr>
          <w:rFonts w:ascii="Times New Roman" w:hAnsi="Times New Roman"/>
        </w:rPr>
        <w:t>The SleepOnTime platform maintains that the basic features are free to users, encourages more people to use the product to improve sleep quality, and realizes revenue through partnerships with advertisers and e-commerce platforms. Achieve the desired market share while achieving substantial and long-term profits.</w:t>
      </w:r>
    </w:p>
    <w:p>
      <w:pPr>
        <w:pStyle w:val="4"/>
        <w:numPr>
          <w:ilvl w:val="2"/>
          <w:numId w:val="2"/>
        </w:numPr>
        <w:spacing w:line="360" w:lineRule="auto"/>
        <w:rPr>
          <w:rFonts w:cs="Times New Roman"/>
        </w:rPr>
      </w:pPr>
      <w:bookmarkStart w:id="31" w:name="_Toc21968"/>
      <w:r>
        <w:t>Marketing channels</w:t>
      </w:r>
      <w:bookmarkEnd w:id="31"/>
    </w:p>
    <w:p>
      <w:pPr>
        <w:spacing w:line="360" w:lineRule="auto"/>
        <w:ind w:firstLine="420" w:firstLineChars="200"/>
        <w:rPr>
          <w:rFonts w:hint="eastAsia" w:ascii="Times New Roman" w:hAnsi="Times New Roman"/>
        </w:rPr>
      </w:pPr>
      <w:r>
        <w:rPr>
          <w:rFonts w:ascii="Times New Roman" w:hAnsi="Times New Roman"/>
        </w:rPr>
        <w:t>In order to achieve efficient and high-quality product promotion, we focus on the multi-channel promotion strategy, through the simultaneous promotion of "online + offline", online advertising, layout of multimedia matrix to achieve differentiated operation mainly, offline promotion activities as a supplement, to maximize the target consumers and potential consumers to understand the concept and function of the product, improve visibility. The main channels are as follows:</w:t>
      </w:r>
    </w:p>
    <w:p>
      <w:pPr>
        <w:pStyle w:val="20"/>
        <w:spacing w:before="156" w:after="156" w:line="360" w:lineRule="auto"/>
        <w:rPr>
          <w:rFonts w:ascii="黑体" w:hAnsi="黑体"/>
        </w:rPr>
      </w:pPr>
      <w:r>
        <w:rPr>
          <w:rFonts w:hint="eastAsia" w:ascii="黑体" w:hAnsi="黑体"/>
        </w:rPr>
        <w:t xml:space="preserve"> </w:t>
      </w:r>
    </w:p>
    <w:tbl>
      <w:tblPr>
        <w:tblStyle w:val="24"/>
        <w:tblW w:w="8364" w:type="dxa"/>
        <w:jc w:val="center"/>
        <w:tblBorders>
          <w:top w:val="single" w:color="B2A1C7" w:sz="4" w:space="0"/>
          <w:left w:val="single" w:color="B2A1C7" w:sz="4" w:space="0"/>
          <w:bottom w:val="single" w:color="B2A1C7" w:sz="4" w:space="0"/>
          <w:right w:val="single" w:color="B2A1C7" w:sz="4" w:space="0"/>
          <w:insideH w:val="single" w:color="B2A1C7" w:sz="4" w:space="0"/>
          <w:insideV w:val="single" w:color="B2A1C7" w:sz="4" w:space="0"/>
        </w:tblBorders>
        <w:tblLayout w:type="fixed"/>
        <w:tblCellMar>
          <w:top w:w="0" w:type="dxa"/>
          <w:left w:w="108" w:type="dxa"/>
          <w:bottom w:w="0" w:type="dxa"/>
          <w:right w:w="108" w:type="dxa"/>
        </w:tblCellMar>
      </w:tblPr>
      <w:tblGrid>
        <w:gridCol w:w="2127"/>
        <w:gridCol w:w="6237"/>
      </w:tblGrid>
      <w:tr>
        <w:tblPrEx>
          <w:tblBorders>
            <w:top w:val="single" w:color="B2A1C7" w:sz="4" w:space="0"/>
            <w:left w:val="single" w:color="B2A1C7" w:sz="4" w:space="0"/>
            <w:bottom w:val="single" w:color="B2A1C7" w:sz="4" w:space="0"/>
            <w:right w:val="single" w:color="B2A1C7" w:sz="4" w:space="0"/>
            <w:insideH w:val="single" w:color="B2A1C7" w:sz="4" w:space="0"/>
            <w:insideV w:val="single" w:color="B2A1C7" w:sz="4" w:space="0"/>
          </w:tblBorders>
          <w:tblCellMar>
            <w:top w:w="0" w:type="dxa"/>
            <w:left w:w="108" w:type="dxa"/>
            <w:bottom w:w="0" w:type="dxa"/>
            <w:right w:w="108" w:type="dxa"/>
          </w:tblCellMar>
        </w:tblPrEx>
        <w:trPr>
          <w:trHeight w:val="1519" w:hRule="atLeast"/>
          <w:jc w:val="center"/>
        </w:trPr>
        <w:tc>
          <w:tcPr>
            <w:tcW w:w="2127" w:type="dxa"/>
            <w:tcBorders>
              <w:top w:val="single" w:color="F79646" w:sz="8" w:space="0"/>
              <w:left w:val="dotted" w:color="auto" w:sz="4" w:space="0"/>
              <w:bottom w:val="single" w:color="F79646" w:sz="8" w:space="0"/>
              <w:right w:val="dotted" w:color="auto" w:sz="4" w:space="0"/>
            </w:tcBorders>
            <w:shd w:val="clear" w:color="auto" w:fill="FFFFFF"/>
            <w:vAlign w:val="center"/>
          </w:tcPr>
          <w:p>
            <w:pPr>
              <w:spacing w:line="360" w:lineRule="auto"/>
              <w:jc w:val="center"/>
              <w:rPr>
                <w:rFonts w:hint="eastAsia" w:ascii="Times New Roman" w:hAnsi="Times New Roman" w:eastAsia="等线" w:cs="Times New Roman"/>
                <w:b/>
                <w:bCs/>
                <w:color w:val="000000"/>
                <w:kern w:val="0"/>
                <w:sz w:val="20"/>
                <w:szCs w:val="20"/>
              </w:rPr>
            </w:pPr>
            <w:r>
              <w:rPr>
                <w:rFonts w:hint="default" w:ascii="Times New Roman" w:hAnsi="Times New Roman" w:eastAsia="等线" w:cs="Times New Roman"/>
                <w:b w:val="0"/>
                <w:bCs w:val="0"/>
                <w:color w:val="000000"/>
                <w:kern w:val="0"/>
                <w:sz w:val="20"/>
                <w:szCs w:val="20"/>
              </w:rPr>
              <w:t>Online promotion channel</w:t>
            </w:r>
          </w:p>
        </w:tc>
        <w:tc>
          <w:tcPr>
            <w:tcW w:w="6237" w:type="dxa"/>
            <w:tcBorders>
              <w:top w:val="single" w:color="F79646" w:sz="8" w:space="0"/>
              <w:left w:val="nil"/>
              <w:bottom w:val="single" w:color="F79646" w:sz="8" w:space="0"/>
              <w:right w:val="dotted" w:color="auto" w:sz="4" w:space="0"/>
            </w:tcBorders>
            <w:shd w:val="clear" w:color="auto" w:fill="FFFFFF"/>
          </w:tcPr>
          <w:p>
            <w:pPr>
              <w:spacing w:line="360" w:lineRule="auto"/>
              <w:jc w:val="center"/>
              <w:rPr>
                <w:rFonts w:hint="default" w:ascii="Times New Roman" w:hAnsi="Times New Roman" w:eastAsia="等线" w:cs="Times New Roman"/>
                <w:b w:val="0"/>
                <w:bCs w:val="0"/>
                <w:color w:val="000000"/>
                <w:kern w:val="0"/>
                <w:sz w:val="20"/>
                <w:szCs w:val="20"/>
                <w:shd w:val="clear" w:color="auto" w:fill="FFFFFF"/>
              </w:rPr>
            </w:pPr>
            <w:r>
              <w:rPr>
                <w:rFonts w:hint="default" w:ascii="Times New Roman" w:hAnsi="Times New Roman" w:eastAsia="等线" w:cs="Times New Roman"/>
                <w:b/>
                <w:bCs/>
                <w:color w:val="000000"/>
                <w:kern w:val="0"/>
                <w:sz w:val="20"/>
                <w:szCs w:val="20"/>
              </w:rPr>
              <w:t>Search engine: SEM, search engine optimization</w:t>
            </w:r>
          </w:p>
          <w:p>
            <w:pPr>
              <w:spacing w:line="360" w:lineRule="auto"/>
              <w:jc w:val="center"/>
              <w:rPr>
                <w:rFonts w:hint="default" w:ascii="Times New Roman" w:hAnsi="Times New Roman" w:eastAsia="等线" w:cs="Times New Roman"/>
                <w:b w:val="0"/>
                <w:bCs w:val="0"/>
                <w:color w:val="000000"/>
                <w:kern w:val="0"/>
                <w:sz w:val="20"/>
                <w:szCs w:val="20"/>
              </w:rPr>
            </w:pPr>
            <w:r>
              <w:rPr>
                <w:rFonts w:hint="default" w:ascii="Times New Roman" w:hAnsi="Times New Roman" w:eastAsia="等线" w:cs="Times New Roman"/>
                <w:b/>
                <w:bCs/>
                <w:color w:val="000000"/>
                <w:kern w:val="0"/>
                <w:sz w:val="20"/>
                <w:szCs w:val="20"/>
                <w:shd w:val="clear" w:color="auto" w:fill="FFFFFF"/>
              </w:rPr>
              <w:t>We media platforms: Baijia, bilibili, Weibo, etc</w:t>
            </w:r>
          </w:p>
          <w:p>
            <w:pPr>
              <w:spacing w:line="360" w:lineRule="auto"/>
              <w:jc w:val="center"/>
              <w:rPr>
                <w:rFonts w:hint="default" w:ascii="Times New Roman" w:hAnsi="Times New Roman" w:eastAsia="等线" w:cs="Times New Roman"/>
                <w:b w:val="0"/>
                <w:bCs w:val="0"/>
                <w:color w:val="000000"/>
                <w:kern w:val="0"/>
                <w:sz w:val="20"/>
                <w:szCs w:val="20"/>
              </w:rPr>
            </w:pPr>
            <w:r>
              <w:rPr>
                <w:rFonts w:hint="default" w:ascii="Times New Roman" w:hAnsi="Times New Roman" w:eastAsia="等线" w:cs="Times New Roman"/>
                <w:b/>
                <w:bCs/>
                <w:color w:val="000000"/>
                <w:kern w:val="0"/>
                <w:sz w:val="20"/>
                <w:szCs w:val="20"/>
                <w:shd w:val="clear" w:color="auto" w:fill="FFFFFF"/>
              </w:rPr>
              <w:t>Advertorial promotion</w:t>
            </w:r>
          </w:p>
          <w:p>
            <w:pPr>
              <w:spacing w:line="360" w:lineRule="auto"/>
              <w:jc w:val="center"/>
              <w:rPr>
                <w:rFonts w:hint="default" w:ascii="Times New Roman" w:hAnsi="Times New Roman" w:eastAsia="等线" w:cs="Times New Roman"/>
                <w:b w:val="0"/>
                <w:bCs w:val="0"/>
                <w:color w:val="000000"/>
                <w:kern w:val="0"/>
                <w:sz w:val="20"/>
                <w:szCs w:val="20"/>
              </w:rPr>
            </w:pPr>
            <w:r>
              <w:rPr>
                <w:rFonts w:hint="default" w:ascii="Times New Roman" w:hAnsi="Times New Roman" w:eastAsia="等线" w:cs="Times New Roman"/>
                <w:b/>
                <w:bCs/>
                <w:color w:val="000000"/>
                <w:kern w:val="0"/>
                <w:sz w:val="20"/>
                <w:szCs w:val="20"/>
                <w:shd w:val="clear" w:color="auto" w:fill="FFFFFF"/>
              </w:rPr>
              <w:t>Information stream promotion</w:t>
            </w:r>
          </w:p>
          <w:p>
            <w:pPr>
              <w:spacing w:line="360" w:lineRule="auto"/>
              <w:jc w:val="center"/>
              <w:rPr>
                <w:rFonts w:hint="default" w:ascii="Times New Roman" w:hAnsi="Times New Roman" w:eastAsia="等线" w:cs="Times New Roman"/>
                <w:b w:val="0"/>
                <w:bCs w:val="0"/>
                <w:color w:val="000000"/>
                <w:kern w:val="0"/>
                <w:sz w:val="20"/>
                <w:szCs w:val="20"/>
              </w:rPr>
            </w:pPr>
            <w:r>
              <w:rPr>
                <w:rFonts w:hint="default" w:ascii="Times New Roman" w:hAnsi="Times New Roman" w:eastAsia="等线" w:cs="Times New Roman"/>
                <w:b/>
                <w:bCs/>
                <w:color w:val="000000"/>
                <w:kern w:val="0"/>
                <w:sz w:val="20"/>
                <w:szCs w:val="20"/>
                <w:shd w:val="clear" w:color="auto" w:fill="FFFFFF"/>
              </w:rPr>
              <w:t>Video promotion</w:t>
            </w:r>
          </w:p>
        </w:tc>
      </w:tr>
      <w:tr>
        <w:tblPrEx>
          <w:tblBorders>
            <w:top w:val="single" w:color="B2A1C7" w:sz="4" w:space="0"/>
            <w:left w:val="single" w:color="B2A1C7" w:sz="4" w:space="0"/>
            <w:bottom w:val="single" w:color="B2A1C7" w:sz="4" w:space="0"/>
            <w:right w:val="single" w:color="B2A1C7" w:sz="4" w:space="0"/>
            <w:insideH w:val="single" w:color="B2A1C7" w:sz="4" w:space="0"/>
            <w:insideV w:val="single" w:color="B2A1C7" w:sz="4" w:space="0"/>
          </w:tblBorders>
        </w:tblPrEx>
        <w:trPr>
          <w:jc w:val="center"/>
        </w:trPr>
        <w:tc>
          <w:tcPr>
            <w:tcW w:w="2127" w:type="dxa"/>
            <w:tcBorders>
              <w:top w:val="single" w:color="F79646" w:sz="8" w:space="0"/>
              <w:left w:val="dotted" w:color="auto" w:sz="4" w:space="0"/>
              <w:bottom w:val="single" w:color="F79646" w:sz="8" w:space="0"/>
              <w:right w:val="dotted" w:color="auto" w:sz="4" w:space="0"/>
            </w:tcBorders>
            <w:shd w:val="clear" w:color="auto" w:fill="FDEADA"/>
            <w:vAlign w:val="center"/>
          </w:tcPr>
          <w:p>
            <w:pPr>
              <w:spacing w:line="360" w:lineRule="auto"/>
              <w:jc w:val="center"/>
              <w:rPr>
                <w:rFonts w:hint="default" w:ascii="Times New Roman" w:hAnsi="Times New Roman" w:eastAsia="等线" w:cs="Times New Roman"/>
                <w:b w:val="0"/>
                <w:bCs w:val="0"/>
                <w:color w:val="000000"/>
                <w:kern w:val="0"/>
                <w:sz w:val="20"/>
                <w:szCs w:val="20"/>
              </w:rPr>
            </w:pPr>
            <w:r>
              <w:rPr>
                <w:rFonts w:hint="default" w:ascii="Times New Roman" w:hAnsi="Times New Roman" w:eastAsia="等线" w:cs="Times New Roman"/>
                <w:b w:val="0"/>
                <w:bCs w:val="0"/>
                <w:color w:val="000000"/>
                <w:kern w:val="0"/>
                <w:sz w:val="20"/>
                <w:szCs w:val="20"/>
              </w:rPr>
              <w:t>Offline promotion channels</w:t>
            </w:r>
          </w:p>
        </w:tc>
        <w:tc>
          <w:tcPr>
            <w:tcW w:w="6237" w:type="dxa"/>
            <w:tcBorders>
              <w:top w:val="single" w:color="F79646" w:sz="8" w:space="0"/>
              <w:left w:val="nil"/>
              <w:bottom w:val="single" w:color="F79646" w:sz="8" w:space="0"/>
              <w:right w:val="dotted" w:color="auto" w:sz="4" w:space="0"/>
            </w:tcBorders>
            <w:shd w:val="clear" w:color="auto" w:fill="FDEADA"/>
          </w:tcPr>
          <w:p>
            <w:pPr>
              <w:spacing w:line="360" w:lineRule="auto"/>
              <w:jc w:val="center"/>
              <w:rPr>
                <w:rFonts w:ascii="Times New Roman" w:hAnsi="Times New Roman" w:eastAsia="等线" w:cs="宋体"/>
                <w:color w:val="000000"/>
                <w:kern w:val="0"/>
                <w:sz w:val="20"/>
                <w:szCs w:val="20"/>
              </w:rPr>
            </w:pPr>
            <w:r>
              <w:rPr>
                <w:rFonts w:ascii="Times New Roman" w:hAnsi="Times New Roman" w:eastAsia="等线" w:cs="Times New Roman"/>
                <w:color w:val="000000"/>
                <w:kern w:val="0"/>
                <w:sz w:val="20"/>
                <w:szCs w:val="20"/>
              </w:rPr>
              <w:t>Offline roadshows and salon activities</w:t>
            </w:r>
          </w:p>
        </w:tc>
      </w:tr>
    </w:tbl>
    <w:p>
      <w:pPr>
        <w:spacing w:line="360" w:lineRule="auto"/>
        <w:jc w:val="center"/>
        <w:rPr>
          <w:rFonts w:ascii="黑体" w:hAnsi="黑体" w:eastAsia="黑体" w:cs="宋体"/>
          <w:sz w:val="18"/>
          <w:szCs w:val="18"/>
        </w:rPr>
      </w:pPr>
      <w:r>
        <w:rPr>
          <w:rFonts w:ascii="黑体" w:hAnsi="黑体" w:eastAsia="黑体"/>
          <w:sz w:val="18"/>
          <w:szCs w:val="18"/>
        </w:rPr>
        <w:t xml:space="preserve">Table </w:t>
      </w:r>
      <w:r>
        <w:rPr>
          <w:rFonts w:hint="eastAsia" w:ascii="黑体" w:hAnsi="Times New Roman" w:eastAsia="Times New Roman"/>
          <w:sz w:val="18"/>
          <w:szCs w:val="18"/>
        </w:rPr>
        <w:t>3-2 SleepOnTime</w:t>
      </w:r>
      <w:r>
        <w:rPr>
          <w:rFonts w:ascii="黑体" w:hAnsi="Times New Roman"/>
          <w:sz w:val="18"/>
          <w:szCs w:val="18"/>
        </w:rPr>
        <w:t xml:space="preserve"> </w:t>
      </w:r>
      <w:r>
        <w:rPr>
          <w:rFonts w:ascii="黑体" w:hAnsi="黑体" w:eastAsia="黑体"/>
          <w:sz w:val="18"/>
          <w:szCs w:val="18"/>
        </w:rPr>
        <w:t>Channel Strategy at a glance</w:t>
      </w:r>
    </w:p>
    <w:p>
      <w:pPr>
        <w:pStyle w:val="4"/>
        <w:numPr>
          <w:ilvl w:val="2"/>
          <w:numId w:val="2"/>
        </w:numPr>
        <w:spacing w:line="360" w:lineRule="auto"/>
        <w:rPr>
          <w:rFonts w:hint="eastAsia" w:eastAsia="宋体" w:cs="Times New Roman"/>
          <w:sz w:val="24"/>
          <w:szCs w:val="24"/>
        </w:rPr>
      </w:pPr>
      <w:bookmarkStart w:id="32" w:name="_Toc15341"/>
      <w:r>
        <w:t>Publicity Strategy</w:t>
      </w:r>
      <w:bookmarkEnd w:id="32"/>
    </w:p>
    <w:p>
      <w:pPr>
        <w:spacing w:line="360" w:lineRule="auto"/>
        <w:ind w:firstLine="420" w:firstLineChars="200"/>
        <w:rPr>
          <w:rFonts w:hint="eastAsia" w:ascii="黑体" w:hAnsi="黑体" w:eastAsia="黑体" w:cs="宋体"/>
          <w:sz w:val="18"/>
          <w:szCs w:val="18"/>
        </w:rPr>
      </w:pPr>
      <w:r>
        <w:rPr>
          <w:rFonts w:ascii="Times New Roman" w:hAnsi="Times New Roman"/>
        </w:rPr>
        <w:t xml:space="preserve">SleepOnTime platform combines the multi-channel strategy of product promotion with an </w:t>
      </w:r>
      <w:r>
        <w:rPr>
          <w:rFonts w:ascii="Times New Roman" w:hAnsi="Times New Roman"/>
          <w:b/>
          <w:bCs/>
        </w:rPr>
        <w:t>"online + offline"</w:t>
      </w:r>
      <w:r>
        <w:rPr>
          <w:rFonts w:ascii="Times New Roman" w:hAnsi="Times New Roman"/>
        </w:rPr>
        <w:t xml:space="preserve"> publicity and promotion model:</w:t>
      </w:r>
    </w:p>
    <w:tbl>
      <w:tblPr>
        <w:tblStyle w:val="23"/>
        <w:tblW w:w="8500" w:type="dxa"/>
        <w:tblInd w:w="135" w:type="dxa"/>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Layout w:type="fixed"/>
        <w:tblCellMar>
          <w:top w:w="0" w:type="dxa"/>
          <w:left w:w="108" w:type="dxa"/>
          <w:bottom w:w="0" w:type="dxa"/>
          <w:right w:w="108" w:type="dxa"/>
        </w:tblCellMar>
      </w:tblPr>
      <w:tblGrid>
        <w:gridCol w:w="3397"/>
        <w:gridCol w:w="5103"/>
      </w:tblGrid>
      <w:tr>
        <w:tblPrEx>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CellMar>
            <w:top w:w="0" w:type="dxa"/>
            <w:left w:w="108" w:type="dxa"/>
            <w:bottom w:w="0" w:type="dxa"/>
            <w:right w:w="108" w:type="dxa"/>
          </w:tblCellMar>
        </w:tblPrEx>
        <w:tc>
          <w:tcPr>
            <w:tcW w:w="3397" w:type="dxa"/>
            <w:tcBorders>
              <w:top w:val="single" w:color="F79646" w:sz="4" w:space="0"/>
              <w:left w:val="single" w:color="F79646" w:sz="4" w:space="0"/>
              <w:bottom w:val="single" w:color="F79646" w:sz="4" w:space="0"/>
              <w:right w:val="nil"/>
              <w:insideH w:val="single" w:sz="4" w:space="0"/>
              <w:insideV w:val="nil"/>
            </w:tcBorders>
            <w:shd w:val="clear" w:color="auto" w:fill="F79646"/>
          </w:tcPr>
          <w:p>
            <w:pPr>
              <w:spacing w:line="360" w:lineRule="auto"/>
              <w:jc w:val="center"/>
              <w:rPr>
                <w:rFonts w:hint="eastAsia" w:ascii="Times New Roman" w:hAnsi="Times New Roman" w:eastAsia="宋体" w:cs="宋体"/>
                <w:b/>
                <w:bCs/>
                <w:color w:val="FFFFFF"/>
                <w:kern w:val="0"/>
                <w:sz w:val="24"/>
                <w:szCs w:val="24"/>
              </w:rPr>
            </w:pPr>
            <w:r>
              <w:rPr>
                <w:rFonts w:hint="default" w:ascii="Times New Roman" w:hAnsi="Times New Roman" w:eastAsia="等线" w:cs="Times New Roman"/>
                <w:b w:val="0"/>
                <w:bCs w:val="0"/>
                <w:color w:val="FFFFFF"/>
                <w:kern w:val="0"/>
                <w:sz w:val="20"/>
                <w:szCs w:val="20"/>
              </w:rPr>
              <w:t>Categories</w:t>
            </w:r>
          </w:p>
        </w:tc>
        <w:tc>
          <w:tcPr>
            <w:tcW w:w="5103" w:type="dxa"/>
            <w:tcBorders>
              <w:top w:val="single" w:color="F79646" w:sz="4" w:space="0"/>
              <w:left w:val="single" w:color="FABF8F" w:sz="4" w:space="0"/>
              <w:bottom w:val="single" w:color="F79646" w:sz="4" w:space="0"/>
              <w:right w:val="single" w:color="F79646" w:sz="4" w:space="0"/>
              <w:insideH w:val="single" w:sz="4" w:space="0"/>
              <w:insideV w:val="nil"/>
            </w:tcBorders>
            <w:shd w:val="clear" w:color="auto" w:fill="F79646"/>
          </w:tcPr>
          <w:p>
            <w:pPr>
              <w:spacing w:line="360" w:lineRule="auto"/>
              <w:jc w:val="center"/>
              <w:rPr>
                <w:rFonts w:hint="default" w:ascii="Times New Roman" w:hAnsi="Times New Roman" w:eastAsia="等线" w:cs="Times New Roman"/>
                <w:b w:val="0"/>
                <w:bCs w:val="0"/>
                <w:color w:val="FFFFFF"/>
                <w:kern w:val="0"/>
                <w:sz w:val="20"/>
                <w:szCs w:val="20"/>
              </w:rPr>
            </w:pPr>
            <w:r>
              <w:rPr>
                <w:rFonts w:hint="default" w:ascii="Times New Roman" w:hAnsi="Times New Roman" w:eastAsia="等线" w:cs="Times New Roman"/>
                <w:b w:val="0"/>
                <w:bCs w:val="0"/>
                <w:color w:val="FFFFFF"/>
                <w:kern w:val="0"/>
                <w:sz w:val="20"/>
                <w:szCs w:val="20"/>
              </w:rPr>
              <w:t>Form</w:t>
            </w:r>
          </w:p>
        </w:tc>
      </w:tr>
      <w:tr>
        <w:tblPrEx>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PrEx>
        <w:tc>
          <w:tcPr>
            <w:tcW w:w="3397" w:type="dxa"/>
            <w:vMerge w:val="restart"/>
            <w:tcBorders>
              <w:top w:val="nil"/>
              <w:left w:val="single" w:color="FABF8F" w:sz="4" w:space="0"/>
              <w:bottom w:val="single" w:color="FABF8F" w:sz="4" w:space="0"/>
              <w:right w:val="single" w:color="FABF8F" w:sz="4" w:space="0"/>
            </w:tcBorders>
            <w:shd w:val="clear" w:color="auto" w:fill="FDE9D9"/>
            <w:vAlign w:val="center"/>
          </w:tcPr>
          <w:p>
            <w:pPr>
              <w:spacing w:line="360" w:lineRule="auto"/>
              <w:jc w:val="center"/>
              <w:rPr>
                <w:rFonts w:hint="default" w:ascii="Times New Roman" w:hAnsi="Times New Roman" w:eastAsia="等线" w:cs="Times New Roman"/>
                <w:b w:val="0"/>
                <w:bCs w:val="0"/>
                <w:color w:val="000000"/>
                <w:kern w:val="0"/>
                <w:sz w:val="20"/>
                <w:szCs w:val="20"/>
              </w:rPr>
            </w:pPr>
            <w:r>
              <w:rPr>
                <w:rFonts w:hint="default" w:ascii="Times New Roman" w:hAnsi="Times New Roman" w:eastAsia="等线" w:cs="Times New Roman"/>
                <w:b w:val="0"/>
                <w:bCs w:val="0"/>
                <w:color w:val="000000"/>
                <w:kern w:val="0"/>
                <w:sz w:val="20"/>
                <w:szCs w:val="20"/>
              </w:rPr>
              <w:t>Online publicity</w:t>
            </w:r>
          </w:p>
        </w:tc>
        <w:tc>
          <w:tcPr>
            <w:tcW w:w="5103" w:type="dxa"/>
            <w:tcBorders>
              <w:top w:val="single" w:color="FABF8F" w:sz="4" w:space="0"/>
              <w:left w:val="single" w:color="FABF8F" w:sz="4" w:space="0"/>
              <w:bottom w:val="single" w:color="FABF8F" w:sz="4" w:space="0"/>
              <w:right w:val="single" w:color="FABF8F" w:sz="4" w:space="0"/>
            </w:tcBorders>
            <w:shd w:val="clear" w:color="auto" w:fill="FDE9D9"/>
          </w:tcPr>
          <w:p>
            <w:pPr>
              <w:spacing w:line="360" w:lineRule="auto"/>
              <w:jc w:val="center"/>
              <w:rPr>
                <w:rFonts w:ascii="Times New Roman" w:hAnsi="Times New Roman" w:eastAsia="等线" w:cs="宋体"/>
                <w:b/>
                <w:bCs/>
                <w:color w:val="000000"/>
                <w:kern w:val="0"/>
                <w:sz w:val="20"/>
                <w:szCs w:val="20"/>
              </w:rPr>
            </w:pPr>
            <w:r>
              <w:rPr>
                <w:rFonts w:ascii="Times New Roman" w:hAnsi="Times New Roman" w:eastAsia="等线" w:cs="Times New Roman"/>
                <w:color w:val="000000"/>
                <w:kern w:val="0"/>
                <w:sz w:val="20"/>
                <w:szCs w:val="20"/>
              </w:rPr>
              <w:t>advertising</w:t>
            </w:r>
          </w:p>
        </w:tc>
      </w:tr>
      <w:tr>
        <w:tblPrEx>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PrEx>
        <w:tc>
          <w:tcPr>
            <w:tcW w:w="3397" w:type="dxa"/>
            <w:vMerge w:val="continue"/>
            <w:tcBorders>
              <w:top w:val="nil"/>
              <w:left w:val="single" w:color="FABF8F" w:sz="4" w:space="0"/>
              <w:bottom w:val="single" w:color="FABF8F" w:sz="4" w:space="0"/>
              <w:right w:val="single" w:color="FABF8F" w:sz="4" w:space="0"/>
            </w:tcBorders>
            <w:vAlign w:val="center"/>
          </w:tcPr>
          <w:p>
            <w:pPr>
              <w:widowControl/>
              <w:spacing w:line="360" w:lineRule="auto"/>
              <w:ind w:firstLine="482"/>
              <w:jc w:val="left"/>
              <w:rPr>
                <w:rFonts w:hint="default" w:ascii="Times New Roman" w:hAnsi="Times New Roman" w:eastAsia="宋体" w:cs="宋体"/>
                <w:b/>
                <w:bCs/>
                <w:color w:val="000000"/>
                <w:kern w:val="0"/>
                <w:sz w:val="24"/>
                <w:szCs w:val="24"/>
              </w:rPr>
            </w:pPr>
          </w:p>
        </w:tc>
        <w:tc>
          <w:tcPr>
            <w:tcW w:w="5103" w:type="dxa"/>
            <w:tcBorders>
              <w:top w:val="single" w:color="FABF8F" w:sz="4" w:space="0"/>
              <w:left w:val="single" w:color="FABF8F" w:sz="4" w:space="0"/>
              <w:bottom w:val="single" w:color="FABF8F" w:sz="4" w:space="0"/>
              <w:right w:val="single" w:color="FABF8F" w:sz="4" w:space="0"/>
            </w:tcBorders>
          </w:tcPr>
          <w:p>
            <w:pPr>
              <w:spacing w:line="360" w:lineRule="auto"/>
              <w:jc w:val="center"/>
              <w:rPr>
                <w:rFonts w:ascii="Times New Roman" w:hAnsi="Times New Roman" w:eastAsia="等线" w:cs="宋体"/>
                <w:color w:val="000000"/>
                <w:kern w:val="0"/>
                <w:sz w:val="20"/>
                <w:szCs w:val="20"/>
              </w:rPr>
            </w:pPr>
            <w:r>
              <w:rPr>
                <w:rFonts w:ascii="Times New Roman" w:hAnsi="Times New Roman" w:eastAsia="等线" w:cs="Times New Roman"/>
                <w:color w:val="000000"/>
                <w:kern w:val="0"/>
                <w:sz w:val="20"/>
                <w:szCs w:val="20"/>
              </w:rPr>
              <w:t>New media marketing</w:t>
            </w:r>
          </w:p>
        </w:tc>
      </w:tr>
      <w:tr>
        <w:tblPrEx>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CellMar>
            <w:top w:w="0" w:type="dxa"/>
            <w:left w:w="108" w:type="dxa"/>
            <w:bottom w:w="0" w:type="dxa"/>
            <w:right w:w="108" w:type="dxa"/>
          </w:tblCellMar>
        </w:tblPrEx>
        <w:tc>
          <w:tcPr>
            <w:tcW w:w="3397" w:type="dxa"/>
            <w:vMerge w:val="continue"/>
            <w:tcBorders>
              <w:top w:val="nil"/>
              <w:left w:val="single" w:color="FABF8F" w:sz="4" w:space="0"/>
              <w:bottom w:val="single" w:color="FABF8F" w:sz="4" w:space="0"/>
              <w:right w:val="single" w:color="FABF8F" w:sz="4" w:space="0"/>
            </w:tcBorders>
            <w:vAlign w:val="center"/>
          </w:tcPr>
          <w:p>
            <w:pPr>
              <w:widowControl/>
              <w:spacing w:line="360" w:lineRule="auto"/>
              <w:ind w:firstLine="482"/>
              <w:jc w:val="left"/>
              <w:rPr>
                <w:rFonts w:hint="default" w:ascii="Times New Roman" w:hAnsi="Times New Roman" w:eastAsia="宋体" w:cs="宋体"/>
                <w:b/>
                <w:bCs/>
                <w:color w:val="000000"/>
                <w:kern w:val="0"/>
                <w:sz w:val="24"/>
                <w:szCs w:val="24"/>
              </w:rPr>
            </w:pPr>
          </w:p>
        </w:tc>
        <w:tc>
          <w:tcPr>
            <w:tcW w:w="5103" w:type="dxa"/>
            <w:tcBorders>
              <w:top w:val="single" w:color="FABF8F" w:sz="4" w:space="0"/>
              <w:left w:val="single" w:color="FABF8F" w:sz="4" w:space="0"/>
              <w:bottom w:val="single" w:color="FABF8F" w:sz="4" w:space="0"/>
              <w:right w:val="single" w:color="FABF8F" w:sz="4" w:space="0"/>
            </w:tcBorders>
            <w:shd w:val="clear" w:color="auto" w:fill="FDE9D9"/>
          </w:tcPr>
          <w:p>
            <w:pPr>
              <w:spacing w:line="360" w:lineRule="auto"/>
              <w:jc w:val="center"/>
              <w:rPr>
                <w:rFonts w:ascii="Times New Roman" w:hAnsi="Times New Roman" w:eastAsia="等线" w:cs="宋体"/>
                <w:color w:val="000000"/>
                <w:kern w:val="0"/>
                <w:sz w:val="20"/>
                <w:szCs w:val="20"/>
              </w:rPr>
            </w:pPr>
            <w:r>
              <w:rPr>
                <w:rFonts w:ascii="Times New Roman" w:hAnsi="Times New Roman" w:eastAsia="等线" w:cs="Times New Roman"/>
                <w:color w:val="000000"/>
                <w:kern w:val="0"/>
                <w:sz w:val="20"/>
                <w:szCs w:val="20"/>
              </w:rPr>
              <w:t>Video marketing</w:t>
            </w:r>
          </w:p>
        </w:tc>
      </w:tr>
      <w:tr>
        <w:tblPrEx>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CellMar>
            <w:top w:w="0" w:type="dxa"/>
            <w:left w:w="108" w:type="dxa"/>
            <w:bottom w:w="0" w:type="dxa"/>
            <w:right w:w="108" w:type="dxa"/>
          </w:tblCellMar>
        </w:tblPrEx>
        <w:tc>
          <w:tcPr>
            <w:tcW w:w="3397" w:type="dxa"/>
            <w:vMerge w:val="continue"/>
            <w:tcBorders>
              <w:top w:val="nil"/>
              <w:left w:val="single" w:color="FABF8F" w:sz="4" w:space="0"/>
              <w:bottom w:val="single" w:color="FABF8F" w:sz="4" w:space="0"/>
              <w:right w:val="single" w:color="FABF8F" w:sz="4" w:space="0"/>
            </w:tcBorders>
            <w:vAlign w:val="center"/>
          </w:tcPr>
          <w:p>
            <w:pPr>
              <w:widowControl/>
              <w:spacing w:line="360" w:lineRule="auto"/>
              <w:ind w:firstLine="482"/>
              <w:jc w:val="left"/>
              <w:rPr>
                <w:rFonts w:hint="default" w:ascii="Times New Roman" w:hAnsi="Times New Roman" w:eastAsia="宋体" w:cs="宋体"/>
                <w:b/>
                <w:bCs/>
                <w:color w:val="000000"/>
                <w:kern w:val="0"/>
                <w:sz w:val="24"/>
                <w:szCs w:val="24"/>
              </w:rPr>
            </w:pPr>
          </w:p>
        </w:tc>
        <w:tc>
          <w:tcPr>
            <w:tcW w:w="5103" w:type="dxa"/>
            <w:tcBorders>
              <w:top w:val="single" w:color="FABF8F" w:sz="4" w:space="0"/>
              <w:left w:val="single" w:color="FABF8F" w:sz="4" w:space="0"/>
              <w:bottom w:val="single" w:color="FABF8F" w:sz="4" w:space="0"/>
              <w:right w:val="single" w:color="FABF8F" w:sz="4" w:space="0"/>
            </w:tcBorders>
          </w:tcPr>
          <w:p>
            <w:pPr>
              <w:spacing w:line="360" w:lineRule="auto"/>
              <w:jc w:val="center"/>
              <w:rPr>
                <w:rFonts w:ascii="Times New Roman" w:hAnsi="Times New Roman" w:eastAsia="等线" w:cs="宋体"/>
                <w:color w:val="000000"/>
                <w:kern w:val="0"/>
                <w:sz w:val="20"/>
                <w:szCs w:val="20"/>
              </w:rPr>
            </w:pPr>
            <w:r>
              <w:rPr>
                <w:rFonts w:ascii="Times New Roman" w:hAnsi="Times New Roman" w:eastAsia="等线" w:cs="Times New Roman"/>
                <w:color w:val="000000"/>
                <w:kern w:val="0"/>
                <w:sz w:val="20"/>
                <w:szCs w:val="20"/>
              </w:rPr>
              <w:t>Holiday deals to promote merchandise</w:t>
            </w:r>
          </w:p>
        </w:tc>
      </w:tr>
      <w:tr>
        <w:tblPrEx>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PrEx>
        <w:tc>
          <w:tcPr>
            <w:tcW w:w="3397" w:type="dxa"/>
            <w:vMerge w:val="restart"/>
            <w:tcBorders>
              <w:top w:val="nil"/>
              <w:left w:val="single" w:color="FABF8F" w:sz="4" w:space="0"/>
              <w:bottom w:val="single" w:color="FABF8F" w:sz="4" w:space="0"/>
              <w:right w:val="single" w:color="FABF8F" w:sz="4" w:space="0"/>
            </w:tcBorders>
            <w:vAlign w:val="center"/>
          </w:tcPr>
          <w:p>
            <w:pPr>
              <w:spacing w:line="360" w:lineRule="auto"/>
              <w:jc w:val="center"/>
              <w:rPr>
                <w:rFonts w:hint="default" w:ascii="Times New Roman" w:hAnsi="Times New Roman" w:eastAsia="等线" w:cs="Times New Roman"/>
                <w:b/>
                <w:bCs/>
                <w:color w:val="000000"/>
                <w:kern w:val="0"/>
                <w:sz w:val="20"/>
                <w:szCs w:val="20"/>
              </w:rPr>
            </w:pPr>
            <w:r>
              <w:rPr>
                <w:rFonts w:hint="default" w:ascii="Times New Roman" w:hAnsi="Times New Roman" w:eastAsia="等线" w:cs="Times New Roman"/>
                <w:b w:val="0"/>
                <w:bCs w:val="0"/>
                <w:color w:val="000000"/>
                <w:kern w:val="0"/>
                <w:sz w:val="20"/>
                <w:szCs w:val="20"/>
              </w:rPr>
              <w:t>Offline promotion</w:t>
            </w:r>
          </w:p>
        </w:tc>
        <w:tc>
          <w:tcPr>
            <w:tcW w:w="5103" w:type="dxa"/>
            <w:tcBorders>
              <w:top w:val="single" w:color="FABF8F" w:sz="4" w:space="0"/>
              <w:left w:val="single" w:color="FABF8F" w:sz="4" w:space="0"/>
              <w:bottom w:val="single" w:color="FABF8F" w:sz="4" w:space="0"/>
              <w:right w:val="single" w:color="FABF8F" w:sz="4" w:space="0"/>
            </w:tcBorders>
            <w:shd w:val="clear" w:color="auto" w:fill="FBE4D5"/>
          </w:tcPr>
          <w:p>
            <w:pPr>
              <w:spacing w:line="360" w:lineRule="auto"/>
              <w:jc w:val="center"/>
              <w:rPr>
                <w:rFonts w:ascii="Times New Roman" w:hAnsi="Times New Roman" w:eastAsia="等线" w:cs="宋体"/>
                <w:color w:val="000000"/>
                <w:kern w:val="0"/>
                <w:sz w:val="20"/>
                <w:szCs w:val="20"/>
              </w:rPr>
            </w:pPr>
            <w:r>
              <w:rPr>
                <w:rFonts w:ascii="Times New Roman" w:hAnsi="Times New Roman" w:eastAsia="等线" w:cs="Times New Roman"/>
                <w:color w:val="000000"/>
                <w:kern w:val="0"/>
                <w:sz w:val="20"/>
                <w:szCs w:val="20"/>
              </w:rPr>
              <w:t>Advertising marketing</w:t>
            </w:r>
          </w:p>
        </w:tc>
      </w:tr>
      <w:tr>
        <w:tblPrEx>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CellMar>
            <w:top w:w="0" w:type="dxa"/>
            <w:left w:w="108" w:type="dxa"/>
            <w:bottom w:w="0" w:type="dxa"/>
            <w:right w:w="108" w:type="dxa"/>
          </w:tblCellMar>
        </w:tblPrEx>
        <w:tc>
          <w:tcPr>
            <w:tcW w:w="3397" w:type="dxa"/>
            <w:vMerge w:val="continue"/>
            <w:tcBorders>
              <w:top w:val="nil"/>
              <w:left w:val="single" w:color="FABF8F" w:sz="4" w:space="0"/>
              <w:bottom w:val="single" w:color="FABF8F" w:sz="4" w:space="0"/>
              <w:right w:val="single" w:color="FABF8F" w:sz="4" w:space="0"/>
            </w:tcBorders>
            <w:vAlign w:val="center"/>
          </w:tcPr>
          <w:p>
            <w:pPr>
              <w:widowControl/>
              <w:spacing w:line="360" w:lineRule="auto"/>
              <w:ind w:firstLine="482"/>
              <w:jc w:val="left"/>
              <w:rPr>
                <w:rFonts w:hint="default" w:ascii="Times New Roman" w:hAnsi="Times New Roman" w:eastAsia="宋体" w:cs="宋体"/>
                <w:b/>
                <w:bCs/>
                <w:color w:val="000000"/>
                <w:kern w:val="0"/>
                <w:sz w:val="24"/>
                <w:szCs w:val="24"/>
              </w:rPr>
            </w:pPr>
          </w:p>
        </w:tc>
        <w:tc>
          <w:tcPr>
            <w:tcW w:w="5103" w:type="dxa"/>
            <w:tcBorders>
              <w:top w:val="single" w:color="FABF8F" w:sz="4" w:space="0"/>
              <w:left w:val="single" w:color="FABF8F" w:sz="4" w:space="0"/>
              <w:bottom w:val="single" w:color="FABF8F" w:sz="4" w:space="0"/>
              <w:right w:val="single" w:color="FABF8F" w:sz="4" w:space="0"/>
            </w:tcBorders>
          </w:tcPr>
          <w:p>
            <w:pPr>
              <w:spacing w:line="360" w:lineRule="auto"/>
              <w:jc w:val="center"/>
              <w:rPr>
                <w:rFonts w:ascii="Times New Roman" w:hAnsi="Times New Roman" w:eastAsia="等线" w:cs="宋体"/>
                <w:color w:val="000000"/>
                <w:kern w:val="0"/>
                <w:sz w:val="20"/>
                <w:szCs w:val="20"/>
              </w:rPr>
            </w:pPr>
            <w:r>
              <w:rPr>
                <w:rFonts w:ascii="Times New Roman" w:hAnsi="Times New Roman" w:eastAsia="等线" w:cs="Times New Roman"/>
                <w:color w:val="000000"/>
                <w:kern w:val="0"/>
                <w:sz w:val="20"/>
                <w:szCs w:val="20"/>
              </w:rPr>
              <w:t>Campus outreach</w:t>
            </w:r>
          </w:p>
        </w:tc>
      </w:tr>
    </w:tbl>
    <w:p>
      <w:pPr>
        <w:spacing w:line="360" w:lineRule="auto"/>
        <w:jc w:val="center"/>
        <w:rPr>
          <w:rFonts w:ascii="黑体" w:hAnsi="黑体" w:eastAsia="黑体" w:cs="Times New Roman"/>
          <w:sz w:val="18"/>
          <w:szCs w:val="18"/>
        </w:rPr>
      </w:pPr>
      <w:r>
        <w:rPr>
          <w:rFonts w:ascii="黑体" w:hAnsi="黑体" w:eastAsia="黑体"/>
          <w:sz w:val="18"/>
          <w:szCs w:val="18"/>
        </w:rPr>
        <w:t xml:space="preserve">Table </w:t>
      </w:r>
      <w:r>
        <w:rPr>
          <w:rFonts w:hint="eastAsia" w:ascii="黑体" w:hAnsi="Times New Roman" w:eastAsia="Times New Roman"/>
          <w:sz w:val="18"/>
          <w:szCs w:val="18"/>
        </w:rPr>
        <w:t>3-3</w:t>
      </w:r>
      <w:r>
        <w:rPr>
          <w:rFonts w:ascii="黑体" w:hAnsi="Times New Roman"/>
          <w:sz w:val="18"/>
          <w:szCs w:val="18"/>
        </w:rPr>
        <w:t xml:space="preserve"> </w:t>
      </w:r>
      <w:r>
        <w:rPr>
          <w:rFonts w:ascii="黑体" w:hAnsi="黑体" w:eastAsia="黑体"/>
          <w:sz w:val="18"/>
          <w:szCs w:val="18"/>
        </w:rPr>
        <w:t>SleepOnTime Promotional Strategy at a glance</w:t>
      </w:r>
    </w:p>
    <w:p>
      <w:pPr>
        <w:spacing w:line="360" w:lineRule="auto"/>
        <w:ind w:firstLine="420" w:firstLineChars="0"/>
        <w:jc w:val="left"/>
        <w:rPr>
          <w:rFonts w:hint="eastAsia" w:ascii="Times New Roman" w:hAnsi="Times New Roman" w:eastAsia="宋体" w:cs="宋体"/>
          <w:b/>
          <w:bCs/>
          <w:sz w:val="24"/>
          <w:szCs w:val="24"/>
        </w:rPr>
      </w:pPr>
      <w:r>
        <w:rPr>
          <w:rFonts w:ascii="Times New Roman" w:hAnsi="Times New Roman"/>
          <w:b/>
          <w:bCs/>
        </w:rPr>
        <w:t>(1) Online publicity</w:t>
      </w:r>
    </w:p>
    <w:p>
      <w:pPr>
        <w:pStyle w:val="21"/>
        <w:numPr>
          <w:ilvl w:val="0"/>
          <w:numId w:val="3"/>
        </w:numPr>
        <w:spacing w:line="360" w:lineRule="auto"/>
        <w:ind w:firstLineChars="0"/>
        <w:jc w:val="left"/>
        <w:rPr>
          <w:rFonts w:ascii="Times New Roman" w:hAnsi="Times New Roman" w:cs="宋体"/>
          <w:b/>
          <w:bCs/>
        </w:rPr>
      </w:pPr>
      <w:r>
        <w:rPr>
          <w:rFonts w:ascii="Times New Roman" w:hAnsi="Times New Roman"/>
          <w:b/>
          <w:bCs/>
        </w:rPr>
        <w:t>Advertising marketing</w:t>
      </w:r>
    </w:p>
    <w:p>
      <w:pPr>
        <w:spacing w:line="360" w:lineRule="auto"/>
        <w:ind w:firstLine="420" w:firstLineChars="200"/>
        <w:rPr>
          <w:rFonts w:ascii="Times New Roman" w:hAnsi="Times New Roman" w:cs="宋体"/>
        </w:rPr>
      </w:pPr>
      <w:r>
        <w:rPr>
          <w:rFonts w:ascii="Times New Roman" w:hAnsi="Times New Roman"/>
        </w:rPr>
        <w:t xml:space="preserve">CPC advertising through search engine platform, </w:t>
      </w:r>
      <w:ins w:id="155" w:author="清_柠" w:date="2023-03-28T23:56:00Z">
        <w:r>
          <w:rPr>
            <w:rFonts w:hint="eastAsia" w:ascii="Times New Roman" w:hAnsi="Times New Roman"/>
          </w:rPr>
          <w:t>as well as</w:t>
        </w:r>
      </w:ins>
      <w:del w:id="156" w:author="清_柠" w:date="2023-03-28T23:56:00Z">
        <w:r>
          <w:rPr>
            <w:rFonts w:ascii="Times New Roman" w:hAnsi="Times New Roman"/>
          </w:rPr>
          <w:delText>while</w:delText>
        </w:r>
      </w:del>
      <w:r>
        <w:rPr>
          <w:rFonts w:ascii="Times New Roman" w:hAnsi="Times New Roman"/>
        </w:rPr>
        <w:t xml:space="preserve"> SEO natural optimization</w:t>
      </w:r>
      <w:ins w:id="157" w:author="清_柠" w:date="2023-03-28T23:56:00Z">
        <w:r>
          <w:rPr>
            <w:rFonts w:hint="eastAsia" w:ascii="Times New Roman" w:hAnsi="Times New Roman"/>
          </w:rPr>
          <w:t xml:space="preserve"> to optimize</w:t>
        </w:r>
      </w:ins>
      <w:del w:id="158" w:author="清_柠" w:date="2023-03-28T23:56:00Z">
        <w:r>
          <w:rPr>
            <w:rFonts w:ascii="Times New Roman" w:hAnsi="Times New Roman"/>
          </w:rPr>
          <w:delText>,</w:delText>
        </w:r>
      </w:del>
      <w:r>
        <w:rPr>
          <w:rFonts w:ascii="Times New Roman" w:hAnsi="Times New Roman"/>
        </w:rPr>
        <w:t xml:space="preserve"> SleepOnTime platform related promotional videos optimized to the home page to achieve precision marketing.</w:t>
      </w:r>
    </w:p>
    <w:p>
      <w:pPr>
        <w:spacing w:line="360" w:lineRule="auto"/>
        <w:ind w:firstLine="420" w:firstLineChars="200"/>
        <w:rPr>
          <w:rFonts w:ascii="Times New Roman" w:hAnsi="Times New Roman" w:cs="宋体"/>
        </w:rPr>
      </w:pPr>
      <w:r>
        <w:rPr>
          <w:rFonts w:ascii="Times New Roman" w:hAnsi="Times New Roman"/>
        </w:rPr>
        <w:t>Through</w:t>
      </w:r>
      <w:ins w:id="159" w:author="清_柠" w:date="2023-03-28T23:57:00Z">
        <w:r>
          <w:rPr>
            <w:rFonts w:hint="eastAsia" w:ascii="Times New Roman" w:hAnsi="Times New Roman"/>
          </w:rPr>
          <w:t xml:space="preserve"> software such as</w:t>
        </w:r>
      </w:ins>
      <w:r>
        <w:rPr>
          <w:rFonts w:ascii="Times New Roman" w:hAnsi="Times New Roman"/>
        </w:rPr>
        <w:t xml:space="preserve"> Xiaohongshu, bilibil, Weibo and other software to carry out volume drainage; Apps related to the platform or similar in nature but not competitive with each other guide each other through mutual advertising, information sharing, activity cooperation and other ways.</w:t>
      </w:r>
    </w:p>
    <w:p>
      <w:pPr>
        <w:pStyle w:val="21"/>
        <w:numPr>
          <w:ilvl w:val="0"/>
          <w:numId w:val="3"/>
        </w:numPr>
        <w:spacing w:line="360" w:lineRule="auto"/>
        <w:ind w:firstLineChars="0"/>
        <w:rPr>
          <w:rFonts w:ascii="Times New Roman" w:hAnsi="Times New Roman" w:cs="宋体"/>
          <w:b/>
          <w:bCs/>
        </w:rPr>
      </w:pPr>
      <w:r>
        <w:rPr>
          <w:rFonts w:ascii="Times New Roman" w:hAnsi="Times New Roman"/>
          <w:b/>
          <w:bCs/>
        </w:rPr>
        <w:t>New media operation</w:t>
      </w:r>
    </w:p>
    <w:p>
      <w:pPr>
        <w:spacing w:line="360" w:lineRule="auto"/>
        <w:ind w:firstLine="420" w:firstLineChars="200"/>
        <w:rPr>
          <w:ins w:id="160" w:author="清_柠" w:date="2023-03-29T10:54:00Z"/>
          <w:rFonts w:ascii="Times New Roman" w:hAnsi="Times New Roman" w:cs="Times New Roman"/>
        </w:rPr>
      </w:pPr>
      <w:r>
        <w:rPr>
          <w:rFonts w:ascii="Times New Roman" w:hAnsi="Times New Roman"/>
        </w:rPr>
        <w:t xml:space="preserve">The </w:t>
      </w:r>
      <w:ins w:id="161" w:author="清_柠" w:date="2023-03-29T10:54:00Z">
        <w:r>
          <w:rPr>
            <w:rFonts w:hint="eastAsia" w:ascii="Times New Roman" w:hAnsi="Times New Roman"/>
          </w:rPr>
          <w:t>W</w:t>
        </w:r>
      </w:ins>
      <w:del w:id="162" w:author="清_柠" w:date="2023-03-29T10:54:00Z">
        <w:r>
          <w:rPr>
            <w:rFonts w:ascii="Times New Roman" w:hAnsi="Times New Roman"/>
          </w:rPr>
          <w:delText>w</w:delText>
        </w:r>
      </w:del>
      <w:r>
        <w:rPr>
          <w:rFonts w:ascii="Times New Roman" w:hAnsi="Times New Roman"/>
        </w:rPr>
        <w:t xml:space="preserve">echat official account </w:t>
      </w:r>
      <w:ins w:id="163" w:author="清_柠" w:date="2023-03-29T10:54:00Z">
        <w:r>
          <w:rPr>
            <w:rFonts w:hint="eastAsia" w:ascii="Times New Roman" w:hAnsi="Times New Roman"/>
          </w:rPr>
          <w:t>can be</w:t>
        </w:r>
      </w:ins>
      <w:del w:id="164" w:author="清_柠" w:date="2023-03-29T10:54:00Z">
        <w:r>
          <w:rPr>
            <w:rFonts w:ascii="Times New Roman" w:hAnsi="Times New Roman"/>
          </w:rPr>
          <w:delText>is</w:delText>
        </w:r>
      </w:del>
      <w:ins w:id="165" w:author="清_柠" w:date="2023-03-29T10:54:00Z">
        <w:r>
          <w:rPr>
            <w:rFonts w:hint="eastAsia" w:ascii="Times New Roman" w:hAnsi="Times New Roman"/>
          </w:rPr>
          <w:t xml:space="preserve"> </w:t>
        </w:r>
      </w:ins>
      <w:del w:id="166" w:author="清_柠" w:date="2023-03-29T10:54:00Z">
        <w:r>
          <w:rPr>
            <w:rFonts w:ascii="Times New Roman" w:hAnsi="Times New Roman"/>
          </w:rPr>
          <w:delText xml:space="preserve"> </w:delText>
        </w:r>
      </w:del>
      <w:r>
        <w:rPr>
          <w:rFonts w:ascii="Times New Roman" w:hAnsi="Times New Roman"/>
        </w:rPr>
        <w:t xml:space="preserve">operated, in which tweets and videos such as health tips and sleep helping experience can be posted on a daily basis. </w:t>
      </w:r>
      <w:ins w:id="167" w:author="清_柠" w:date="2023-03-29T10:54:00Z">
        <w:r>
          <w:rPr>
            <w:rFonts w:ascii="Times New Roman" w:hAnsi="Times New Roman"/>
          </w:rPr>
          <w:t>For example, on World Sleep Day, you can launch activities such as the "Sleep Data Challenge". Capture buzzwords that are widely discussed to attract the target audience to view the tweets, e.g. "workforce", "996", etc.</w:t>
        </w:r>
      </w:ins>
    </w:p>
    <w:p>
      <w:pPr>
        <w:spacing w:line="360" w:lineRule="auto"/>
        <w:ind w:firstLine="420" w:firstLineChars="200"/>
        <w:rPr>
          <w:del w:id="168" w:author="清_柠" w:date="2023-03-29T10:54:00Z"/>
          <w:rFonts w:ascii="Times New Roman" w:hAnsi="Times New Roman" w:cs="宋体"/>
        </w:rPr>
      </w:pPr>
      <w:del w:id="169" w:author="清_柠" w:date="2023-03-29T10:54:00Z">
        <w:r>
          <w:rPr>
            <w:rFonts w:ascii="Times New Roman" w:hAnsi="Times New Roman"/>
          </w:rPr>
          <w:delText>Special tweets and activities can be launched on special festivals, such as "Sleep data Challenge" and other activities on "World Sleep Day". Catch the popular words that have caused widespread discussion to attract the target crowd to browse the tweets, such as "worker", "996" and so on.</w:delText>
        </w:r>
      </w:del>
    </w:p>
    <w:p>
      <w:pPr>
        <w:spacing w:line="360" w:lineRule="auto"/>
        <w:ind w:firstLine="420" w:firstLineChars="200"/>
        <w:rPr>
          <w:rFonts w:ascii="Times New Roman" w:hAnsi="Times New Roman" w:cs="宋体"/>
        </w:rPr>
      </w:pPr>
      <w:r>
        <w:rPr>
          <w:rFonts w:ascii="Times New Roman" w:hAnsi="Times New Roman"/>
        </w:rPr>
        <w:t>By bidding for microblog topics, the platform users discuss and forward the topics, which can be fed back to the SleepOnTime app. Upon review, the platform can provide users with coupons for sleep-related products.</w:t>
      </w:r>
    </w:p>
    <w:p>
      <w:pPr>
        <w:spacing w:line="360" w:lineRule="auto"/>
        <w:ind w:firstLine="420" w:firstLineChars="200"/>
        <w:rPr>
          <w:rFonts w:ascii="Times New Roman" w:hAnsi="Times New Roman" w:cs="宋体"/>
        </w:rPr>
      </w:pPr>
      <w:r>
        <w:rPr>
          <w:rFonts w:ascii="Times New Roman" w:hAnsi="Times New Roman"/>
        </w:rPr>
        <w:t xml:space="preserve">In collaboration with Xiaohongshu, YouTube sleep aid bloggers and health column bloggers, KOL increases </w:t>
      </w:r>
      <w:ins w:id="170" w:author="清_柠" w:date="2023-03-29T10:55:00Z">
        <w:r>
          <w:rPr>
            <w:rFonts w:hint="eastAsia" w:ascii="Times New Roman" w:hAnsi="Times New Roman"/>
          </w:rPr>
          <w:t>the app</w:t>
        </w:r>
      </w:ins>
      <w:del w:id="171" w:author="清_柠" w:date="2023-03-29T10:55:00Z">
        <w:r>
          <w:rPr>
            <w:rFonts w:ascii="Times New Roman" w:hAnsi="Times New Roman"/>
          </w:rPr>
          <w:delText>its</w:delText>
        </w:r>
      </w:del>
      <w:r>
        <w:rPr>
          <w:rFonts w:ascii="Times New Roman" w:hAnsi="Times New Roman"/>
        </w:rPr>
        <w:t xml:space="preserve"> exposure through short videos or articles that show how the app is used and the grass planting app. "The </w:t>
      </w:r>
      <w:ins w:id="172" w:author="清_柠" w:date="2023-03-29T10:56:00Z">
        <w:r>
          <w:rPr>
            <w:rFonts w:hint="eastAsia" w:ascii="Times New Roman" w:hAnsi="Times New Roman"/>
          </w:rPr>
          <w:t>n</w:t>
        </w:r>
      </w:ins>
      <w:del w:id="173" w:author="清_柠" w:date="2023-03-29T10:56:00Z">
        <w:r>
          <w:rPr>
            <w:rFonts w:ascii="Times New Roman" w:hAnsi="Times New Roman"/>
            <w:u w:val="single"/>
          </w:rPr>
          <w:delText>N</w:delText>
        </w:r>
      </w:del>
      <w:r>
        <w:rPr>
          <w:rFonts w:ascii="Times New Roman" w:hAnsi="Times New Roman"/>
          <w:u w:val="single"/>
        </w:rPr>
        <w:t>TH</w:t>
      </w:r>
      <w:r>
        <w:rPr>
          <w:rFonts w:ascii="Times New Roman" w:hAnsi="Times New Roman"/>
        </w:rPr>
        <w:t xml:space="preserve"> Day of learning Makeup on Douyin," which is a hot topic of Douyin and XiaoHongshu, created UGC through experiential videos of "</w:t>
      </w:r>
      <w:del w:id="174" w:author="清_柠" w:date="2023-03-29T10:56:00Z">
        <w:r>
          <w:rPr>
            <w:rFonts w:ascii="Times New Roman" w:hAnsi="Times New Roman"/>
          </w:rPr>
          <w:delText>Using SleepOnTime on the first day</w:delText>
        </w:r>
      </w:del>
      <w:ins w:id="175" w:author="清_柠" w:date="2023-03-29T10:56:00Z">
        <w:r>
          <w:rPr>
            <w:rFonts w:hint="eastAsia" w:ascii="Times New Roman" w:hAnsi="Times New Roman"/>
          </w:rPr>
          <w:t>The first day of using S</w:t>
        </w:r>
      </w:ins>
      <w:ins w:id="176" w:author="清_柠" w:date="2023-03-29T10:57:00Z">
        <w:r>
          <w:rPr>
            <w:rFonts w:hint="eastAsia" w:ascii="Times New Roman" w:hAnsi="Times New Roman"/>
          </w:rPr>
          <w:t>leepOnTime</w:t>
        </w:r>
      </w:ins>
      <w:r>
        <w:rPr>
          <w:rFonts w:ascii="Times New Roman" w:hAnsi="Times New Roman"/>
        </w:rPr>
        <w:t>" and "</w:t>
      </w:r>
      <w:ins w:id="177" w:author="清_柠" w:date="2023-03-29T10:57:00Z">
        <w:r>
          <w:rPr>
            <w:rFonts w:hint="eastAsia" w:ascii="Times New Roman" w:hAnsi="Times New Roman"/>
          </w:rPr>
          <w:t>The second day of using SleepOnTime</w:t>
        </w:r>
      </w:ins>
      <w:del w:id="178" w:author="清_柠" w:date="2023-03-29T10:57:00Z">
        <w:r>
          <w:rPr>
            <w:rFonts w:ascii="Times New Roman" w:hAnsi="Times New Roman"/>
          </w:rPr>
          <w:delText>Using SleepOnTime on the second day.</w:delText>
        </w:r>
      </w:del>
      <w:r>
        <w:rPr>
          <w:rFonts w:ascii="Times New Roman" w:hAnsi="Times New Roman"/>
        </w:rPr>
        <w:t>" ,</w:t>
      </w:r>
    </w:p>
    <w:p>
      <w:pPr>
        <w:spacing w:line="360" w:lineRule="auto"/>
        <w:ind w:firstLine="420" w:firstLineChars="200"/>
        <w:rPr>
          <w:rFonts w:ascii="Times New Roman" w:hAnsi="Times New Roman" w:cs="宋体"/>
        </w:rPr>
      </w:pPr>
      <w:r>
        <w:rPr>
          <w:rFonts w:ascii="Times New Roman" w:hAnsi="Times New Roman"/>
        </w:rPr>
        <w:t>In e-commerce platforms (Taobao, Jingdong, Vipshop, etc.), especially in the area of sleep aid products, online promotional videos and posters of the platform for display.</w:t>
      </w:r>
    </w:p>
    <w:p>
      <w:pPr>
        <w:pStyle w:val="21"/>
        <w:numPr>
          <w:ilvl w:val="0"/>
          <w:numId w:val="3"/>
        </w:numPr>
        <w:spacing w:line="360" w:lineRule="auto"/>
        <w:ind w:firstLineChars="0"/>
        <w:rPr>
          <w:rFonts w:ascii="Times New Roman" w:hAnsi="Times New Roman" w:cs="宋体"/>
          <w:b/>
          <w:bCs/>
        </w:rPr>
      </w:pPr>
      <w:r>
        <w:rPr>
          <w:rFonts w:ascii="Times New Roman" w:hAnsi="Times New Roman"/>
          <w:b/>
          <w:bCs/>
        </w:rPr>
        <w:t>Video marketing</w:t>
      </w:r>
    </w:p>
    <w:p>
      <w:pPr>
        <w:spacing w:line="360" w:lineRule="auto"/>
        <w:ind w:firstLine="420" w:firstLineChars="200"/>
        <w:rPr>
          <w:rFonts w:ascii="Times New Roman" w:hAnsi="Times New Roman" w:cs="宋体"/>
        </w:rPr>
      </w:pPr>
      <w:r>
        <w:rPr>
          <w:rFonts w:ascii="Times New Roman" w:hAnsi="Times New Roman"/>
        </w:rPr>
        <w:t>Shoot product explanation videos and enterprise promotion videos and place them on the PC side of the platform. Platform users and partners can have a deeper understanding of the basic functions and services of the platform by watching the videos with pictures and texts.</w:t>
      </w:r>
    </w:p>
    <w:p>
      <w:pPr>
        <w:spacing w:line="360" w:lineRule="auto"/>
        <w:ind w:firstLine="420" w:firstLineChars="200"/>
        <w:rPr>
          <w:rFonts w:ascii="Times New Roman" w:hAnsi="Times New Roman" w:cs="宋体"/>
        </w:rPr>
      </w:pPr>
      <w:r>
        <w:rPr>
          <w:rFonts w:ascii="Times New Roman" w:hAnsi="Times New Roman"/>
        </w:rPr>
        <w:t>Shoot short videos about user experience sharing, on-the-street interviews, etc., operate short video accounts of exclusive platforms, and publish them regularly on short video platforms such as Douyin and Kuaishou, so as to realize brand marketing by taking advantage of traffic dividends.</w:t>
      </w:r>
    </w:p>
    <w:p>
      <w:pPr>
        <w:pStyle w:val="21"/>
        <w:numPr>
          <w:ilvl w:val="0"/>
          <w:numId w:val="3"/>
        </w:numPr>
        <w:spacing w:line="360" w:lineRule="auto"/>
        <w:ind w:firstLineChars="0"/>
        <w:rPr>
          <w:rFonts w:ascii="Times New Roman" w:hAnsi="Times New Roman" w:cs="宋体"/>
          <w:b/>
          <w:bCs/>
        </w:rPr>
      </w:pPr>
      <w:del w:id="179" w:author="清_柠" w:date="2023-03-29T11:05:00Z">
        <w:r>
          <w:rPr>
            <w:rFonts w:ascii="Times New Roman" w:hAnsi="Times New Roman"/>
            <w:b/>
            <w:bCs/>
          </w:rPr>
          <w:delText xml:space="preserve">Promotion of </w:delText>
        </w:r>
      </w:del>
      <w:ins w:id="180" w:author="清_柠" w:date="2023-03-29T11:05:00Z">
        <w:r>
          <w:rPr>
            <w:rFonts w:hint="eastAsia" w:ascii="Times New Roman" w:hAnsi="Times New Roman"/>
            <w:b/>
            <w:bCs/>
          </w:rPr>
          <w:t>H</w:t>
        </w:r>
      </w:ins>
      <w:del w:id="181" w:author="清_柠" w:date="2023-03-29T11:05:00Z">
        <w:r>
          <w:rPr>
            <w:rFonts w:ascii="Times New Roman" w:hAnsi="Times New Roman"/>
            <w:b/>
            <w:bCs/>
          </w:rPr>
          <w:delText>h</w:delText>
        </w:r>
      </w:del>
      <w:r>
        <w:rPr>
          <w:rFonts w:ascii="Times New Roman" w:hAnsi="Times New Roman"/>
          <w:b/>
          <w:bCs/>
        </w:rPr>
        <w:t>oliday promotions</w:t>
      </w:r>
    </w:p>
    <w:p>
      <w:pPr>
        <w:spacing w:line="360" w:lineRule="auto"/>
        <w:ind w:firstLine="420" w:firstLineChars="200"/>
        <w:rPr>
          <w:rFonts w:ascii="Times New Roman" w:hAnsi="Times New Roman" w:cs="宋体"/>
        </w:rPr>
      </w:pPr>
      <w:r>
        <w:rPr>
          <w:rFonts w:ascii="Times New Roman" w:hAnsi="Times New Roman"/>
        </w:rPr>
        <w:t>Use the time nodes of some special festivals (Singles' Day</w:t>
      </w:r>
      <w:del w:id="182" w:author="清_柠" w:date="2023-03-29T11:05:00Z">
        <w:r>
          <w:rPr>
            <w:rFonts w:ascii="Times New Roman" w:hAnsi="Times New Roman"/>
          </w:rPr>
          <w:delText>, Singles' Day</w:delText>
        </w:r>
      </w:del>
      <w:r>
        <w:rPr>
          <w:rFonts w:ascii="Times New Roman" w:hAnsi="Times New Roman"/>
        </w:rPr>
        <w:t xml:space="preserve"> and World Sleep Day) to cooperate with e-commerce platforms to carry out special promotional activities, such as giving consumption coupons, experiencing sleep aid products for free, and one-to-one analysis of sleep conditions by experts.</w:t>
      </w:r>
    </w:p>
    <w:p>
      <w:pPr>
        <w:spacing w:line="360" w:lineRule="auto"/>
        <w:ind w:firstLine="420" w:firstLineChars="200"/>
        <w:jc w:val="left"/>
        <w:rPr>
          <w:rFonts w:ascii="Times New Roman" w:hAnsi="Times New Roman" w:cs="宋体"/>
          <w:b/>
          <w:bCs/>
        </w:rPr>
      </w:pPr>
      <w:r>
        <w:rPr>
          <w:rFonts w:ascii="Times New Roman" w:hAnsi="Times New Roman"/>
          <w:b/>
          <w:bCs/>
        </w:rPr>
        <w:t>(2) Offline publicity</w:t>
      </w:r>
    </w:p>
    <w:p>
      <w:pPr>
        <w:pStyle w:val="21"/>
        <w:numPr>
          <w:ilvl w:val="0"/>
          <w:numId w:val="3"/>
        </w:numPr>
        <w:spacing w:line="360" w:lineRule="auto"/>
        <w:ind w:firstLineChars="0"/>
        <w:rPr>
          <w:rFonts w:ascii="Times New Roman" w:hAnsi="Times New Roman" w:cs="宋体"/>
          <w:b/>
          <w:bCs/>
        </w:rPr>
      </w:pPr>
      <w:r>
        <w:rPr>
          <w:rFonts w:ascii="Times New Roman" w:hAnsi="Times New Roman"/>
          <w:b/>
          <w:bCs/>
        </w:rPr>
        <w:t>Advertising marketing</w:t>
      </w:r>
    </w:p>
    <w:p>
      <w:pPr>
        <w:spacing w:line="360" w:lineRule="auto"/>
        <w:ind w:firstLine="420" w:firstLineChars="200"/>
        <w:rPr>
          <w:rFonts w:ascii="Times New Roman" w:hAnsi="Times New Roman" w:cs="宋体"/>
        </w:rPr>
      </w:pPr>
      <w:r>
        <w:rPr>
          <w:rFonts w:ascii="Times New Roman" w:hAnsi="Times New Roman"/>
        </w:rPr>
        <w:t>Advertising posters of products of the platform will be put in subway stations in major cities to show the features and personalized services of the platform. By focusing on the user group and covering the potential audience, the platform can effectively output to consumers and form long-term memory.</w:t>
      </w:r>
    </w:p>
    <w:tbl>
      <w:tblPr>
        <w:tblStyle w:val="23"/>
        <w:tblW w:w="0" w:type="auto"/>
        <w:jc w:val="center"/>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Layout w:type="fixed"/>
        <w:tblCellMar>
          <w:top w:w="0" w:type="dxa"/>
          <w:left w:w="108" w:type="dxa"/>
          <w:bottom w:w="0" w:type="dxa"/>
          <w:right w:w="108" w:type="dxa"/>
        </w:tblCellMar>
      </w:tblPr>
      <w:tblGrid>
        <w:gridCol w:w="2765"/>
        <w:gridCol w:w="2765"/>
        <w:gridCol w:w="2766"/>
      </w:tblGrid>
      <w:tr>
        <w:tblPrEx>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CellMar>
            <w:top w:w="0" w:type="dxa"/>
            <w:left w:w="108" w:type="dxa"/>
            <w:bottom w:w="0" w:type="dxa"/>
            <w:right w:w="108" w:type="dxa"/>
          </w:tblCellMar>
        </w:tblPrEx>
        <w:trPr>
          <w:jc w:val="center"/>
        </w:trPr>
        <w:tc>
          <w:tcPr>
            <w:tcW w:w="2765" w:type="dxa"/>
            <w:tcBorders>
              <w:top w:val="single" w:color="F79646" w:sz="4" w:space="0"/>
              <w:left w:val="single" w:color="F79646" w:sz="4" w:space="0"/>
              <w:bottom w:val="single" w:color="F79646" w:sz="4" w:space="0"/>
              <w:right w:val="nil"/>
              <w:insideH w:val="single" w:sz="4" w:space="0"/>
              <w:insideV w:val="nil"/>
            </w:tcBorders>
            <w:shd w:val="clear" w:color="auto" w:fill="F79646"/>
          </w:tcPr>
          <w:p>
            <w:pPr>
              <w:spacing w:line="360" w:lineRule="auto"/>
              <w:rPr>
                <w:rFonts w:hint="default" w:ascii="Times New Roman" w:hAnsi="Times New Roman" w:eastAsia="等线" w:cs="宋体"/>
                <w:b/>
                <w:bCs/>
                <w:color w:val="FFFFFF"/>
                <w:kern w:val="0"/>
                <w:sz w:val="20"/>
                <w:szCs w:val="20"/>
              </w:rPr>
            </w:pPr>
            <w:r>
              <w:rPr>
                <w:rFonts w:hint="default" w:ascii="Times New Roman" w:hAnsi="Times New Roman" w:eastAsia="等线" w:cs="Times New Roman"/>
                <w:b w:val="0"/>
                <w:bCs w:val="0"/>
                <w:color w:val="FFFFFF"/>
                <w:kern w:val="0"/>
                <w:sz w:val="20"/>
                <w:szCs w:val="20"/>
              </w:rPr>
              <w:t>Types of media</w:t>
            </w:r>
          </w:p>
        </w:tc>
        <w:tc>
          <w:tcPr>
            <w:tcW w:w="2765" w:type="dxa"/>
            <w:tcBorders>
              <w:top w:val="single" w:color="F79646" w:sz="4" w:space="0"/>
              <w:left w:val="single" w:color="FABF8F" w:sz="4" w:space="0"/>
              <w:bottom w:val="single" w:color="F79646" w:sz="4" w:space="0"/>
              <w:right w:val="nil"/>
              <w:insideH w:val="single" w:sz="4" w:space="0"/>
              <w:insideV w:val="nil"/>
            </w:tcBorders>
            <w:shd w:val="clear" w:color="auto" w:fill="F79646"/>
          </w:tcPr>
          <w:p>
            <w:pPr>
              <w:spacing w:line="360" w:lineRule="auto"/>
              <w:rPr>
                <w:rFonts w:hint="default" w:ascii="Times New Roman" w:hAnsi="Times New Roman" w:eastAsia="等线" w:cs="Times New Roman"/>
                <w:b w:val="0"/>
                <w:bCs w:val="0"/>
                <w:color w:val="FFFFFF"/>
                <w:kern w:val="0"/>
                <w:sz w:val="20"/>
                <w:szCs w:val="20"/>
              </w:rPr>
            </w:pPr>
            <w:r>
              <w:rPr>
                <w:rFonts w:hint="default" w:ascii="Times New Roman" w:hAnsi="Times New Roman" w:eastAsia="等线" w:cs="Times New Roman"/>
                <w:b w:val="0"/>
                <w:bCs w:val="0"/>
                <w:color w:val="FFFFFF"/>
                <w:kern w:val="0"/>
                <w:sz w:val="20"/>
                <w:szCs w:val="20"/>
              </w:rPr>
              <w:t>Station level</w:t>
            </w:r>
          </w:p>
        </w:tc>
        <w:tc>
          <w:tcPr>
            <w:tcW w:w="2766" w:type="dxa"/>
            <w:tcBorders>
              <w:top w:val="single" w:color="F79646" w:sz="4" w:space="0"/>
              <w:left w:val="single" w:color="FABF8F" w:sz="4" w:space="0"/>
              <w:bottom w:val="single" w:color="F79646" w:sz="4" w:space="0"/>
              <w:right w:val="single" w:color="F79646" w:sz="4" w:space="0"/>
              <w:insideH w:val="single" w:sz="4" w:space="0"/>
              <w:insideV w:val="nil"/>
            </w:tcBorders>
            <w:shd w:val="clear" w:color="auto" w:fill="F79646"/>
          </w:tcPr>
          <w:p>
            <w:pPr>
              <w:spacing w:line="360" w:lineRule="auto"/>
              <w:rPr>
                <w:rFonts w:hint="default" w:ascii="Times New Roman" w:hAnsi="Times New Roman" w:eastAsia="等线" w:cs="Times New Roman"/>
                <w:b w:val="0"/>
                <w:bCs w:val="0"/>
                <w:color w:val="FFFFFF"/>
                <w:kern w:val="0"/>
                <w:sz w:val="20"/>
                <w:szCs w:val="20"/>
              </w:rPr>
            </w:pPr>
            <w:r>
              <w:rPr>
                <w:rFonts w:hint="default" w:ascii="Times New Roman" w:hAnsi="Times New Roman" w:eastAsia="等线" w:cs="Times New Roman"/>
                <w:b w:val="0"/>
                <w:bCs w:val="0"/>
                <w:color w:val="FFFFFF"/>
                <w:kern w:val="0"/>
                <w:sz w:val="20"/>
                <w:szCs w:val="20"/>
              </w:rPr>
              <w:t>Media quote (ten thousand yuan /4 weeks/block)</w:t>
            </w:r>
          </w:p>
        </w:tc>
      </w:tr>
      <w:tr>
        <w:tblPrEx>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CellMar>
            <w:top w:w="0" w:type="dxa"/>
            <w:left w:w="108" w:type="dxa"/>
            <w:bottom w:w="0" w:type="dxa"/>
            <w:right w:w="108" w:type="dxa"/>
          </w:tblCellMar>
        </w:tblPrEx>
        <w:trPr>
          <w:trHeight w:val="909" w:hRule="atLeast"/>
          <w:jc w:val="center"/>
        </w:trPr>
        <w:tc>
          <w:tcPr>
            <w:tcW w:w="8296" w:type="dxa"/>
            <w:gridSpan w:val="3"/>
            <w:tcBorders>
              <w:top w:val="single" w:color="FABF8F" w:sz="4" w:space="0"/>
              <w:left w:val="single" w:color="FABF8F" w:sz="4" w:space="0"/>
              <w:bottom w:val="single" w:color="FABF8F" w:sz="4" w:space="0"/>
              <w:right w:val="single" w:color="FABF8F" w:sz="4" w:space="0"/>
            </w:tcBorders>
            <w:shd w:val="clear" w:color="auto" w:fill="FDE9D9"/>
          </w:tcPr>
          <w:p>
            <w:pPr>
              <w:spacing w:line="360" w:lineRule="auto"/>
              <w:rPr>
                <w:rFonts w:hint="default" w:ascii="Times New Roman" w:hAnsi="Times New Roman" w:eastAsia="等线" w:cs="Times New Roman"/>
                <w:b w:val="0"/>
                <w:bCs w:val="0"/>
                <w:kern w:val="0"/>
                <w:sz w:val="20"/>
                <w:szCs w:val="20"/>
              </w:rPr>
            </w:pPr>
            <w:r>
              <w:rPr>
                <w:rFonts w:hint="default" w:ascii="Times New Roman" w:hAnsi="Times New Roman" w:eastAsia="等线" w:cs="Times New Roman"/>
                <w:b w:val="0"/>
                <w:bCs w:val="0"/>
                <w:kern w:val="0"/>
                <w:sz w:val="20"/>
                <w:szCs w:val="20"/>
              </w:rPr>
              <w:t>1/2/3/4/3 North 5/6/7/8/9/13/14/APM Line No. : 4 Cover light box advertising offer</w:t>
            </w:r>
          </w:p>
        </w:tc>
      </w:tr>
      <w:tr>
        <w:tblPrEx>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CellMar>
            <w:top w:w="0" w:type="dxa"/>
            <w:left w:w="108" w:type="dxa"/>
            <w:bottom w:w="0" w:type="dxa"/>
            <w:right w:w="108" w:type="dxa"/>
          </w:tblCellMar>
        </w:tblPrEx>
        <w:trPr>
          <w:jc w:val="center"/>
        </w:trPr>
        <w:tc>
          <w:tcPr>
            <w:tcW w:w="2765" w:type="dxa"/>
            <w:vMerge w:val="restart"/>
            <w:tcBorders>
              <w:top w:val="nil"/>
              <w:left w:val="single" w:color="FABF8F" w:sz="4" w:space="0"/>
              <w:bottom w:val="single" w:color="FABF8F" w:sz="4" w:space="0"/>
              <w:right w:val="single" w:color="FABF8F" w:sz="4" w:space="0"/>
            </w:tcBorders>
          </w:tcPr>
          <w:p>
            <w:pPr>
              <w:spacing w:line="360" w:lineRule="auto"/>
              <w:rPr>
                <w:rFonts w:hint="default" w:ascii="Times New Roman" w:hAnsi="Times New Roman" w:eastAsia="等线" w:cs="Times New Roman"/>
                <w:b w:val="0"/>
                <w:bCs w:val="0"/>
                <w:kern w:val="0"/>
                <w:sz w:val="20"/>
                <w:szCs w:val="20"/>
              </w:rPr>
            </w:pPr>
            <w:r>
              <w:rPr>
                <w:rFonts w:hint="default" w:ascii="Times New Roman" w:hAnsi="Times New Roman" w:eastAsia="等线" w:cs="Times New Roman"/>
                <w:b w:val="0"/>
                <w:bCs w:val="0"/>
                <w:kern w:val="0"/>
                <w:sz w:val="20"/>
                <w:szCs w:val="20"/>
              </w:rPr>
              <w:t>4 light boxes (station Hall/Channel)</w:t>
            </w:r>
          </w:p>
        </w:tc>
        <w:tc>
          <w:tcPr>
            <w:tcW w:w="2765" w:type="dxa"/>
            <w:tcBorders>
              <w:top w:val="single" w:color="FABF8F" w:sz="4" w:space="0"/>
              <w:left w:val="single" w:color="FABF8F" w:sz="4" w:space="0"/>
              <w:bottom w:val="single" w:color="FABF8F" w:sz="4" w:space="0"/>
              <w:right w:val="single" w:color="FABF8F" w:sz="4" w:space="0"/>
            </w:tcBorders>
          </w:tcPr>
          <w:p>
            <w:pPr>
              <w:spacing w:line="360" w:lineRule="auto"/>
              <w:rPr>
                <w:rFonts w:ascii="Times New Roman" w:hAnsi="Times New Roman" w:eastAsia="等线" w:cs="宋体"/>
                <w:kern w:val="0"/>
                <w:sz w:val="20"/>
                <w:szCs w:val="20"/>
              </w:rPr>
            </w:pPr>
            <w:r>
              <w:rPr>
                <w:rFonts w:ascii="Times New Roman" w:hAnsi="Times New Roman" w:eastAsia="等线" w:cs="Times New Roman"/>
                <w:kern w:val="0"/>
                <w:sz w:val="20"/>
                <w:szCs w:val="20"/>
              </w:rPr>
              <w:t>S</w:t>
            </w:r>
          </w:p>
        </w:tc>
        <w:tc>
          <w:tcPr>
            <w:tcW w:w="2766" w:type="dxa"/>
            <w:tcBorders>
              <w:top w:val="single" w:color="FABF8F" w:sz="4" w:space="0"/>
              <w:left w:val="single" w:color="FABF8F" w:sz="4" w:space="0"/>
              <w:bottom w:val="single" w:color="FABF8F" w:sz="4" w:space="0"/>
              <w:right w:val="single" w:color="FABF8F" w:sz="4" w:space="0"/>
            </w:tcBorders>
          </w:tcPr>
          <w:p>
            <w:pPr>
              <w:spacing w:line="360" w:lineRule="auto"/>
              <w:rPr>
                <w:rFonts w:ascii="Times New Roman" w:hAnsi="Times New Roman" w:eastAsia="等线" w:cs="宋体"/>
                <w:kern w:val="0"/>
                <w:sz w:val="20"/>
                <w:szCs w:val="20"/>
              </w:rPr>
            </w:pPr>
            <w:r>
              <w:rPr>
                <w:rFonts w:ascii="Times New Roman" w:hAnsi="Times New Roman" w:eastAsia="等线" w:cs="Times New Roman"/>
                <w:kern w:val="0"/>
                <w:sz w:val="20"/>
                <w:szCs w:val="20"/>
              </w:rPr>
              <w:t>3.5</w:t>
            </w:r>
          </w:p>
        </w:tc>
      </w:tr>
      <w:tr>
        <w:tblPrEx>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CellMar>
            <w:top w:w="0" w:type="dxa"/>
            <w:left w:w="108" w:type="dxa"/>
            <w:bottom w:w="0" w:type="dxa"/>
            <w:right w:w="108" w:type="dxa"/>
          </w:tblCellMar>
        </w:tblPrEx>
        <w:trPr>
          <w:jc w:val="center"/>
        </w:trPr>
        <w:tc>
          <w:tcPr>
            <w:tcW w:w="8296" w:type="dxa"/>
            <w:vMerge w:val="continue"/>
            <w:tcBorders>
              <w:top w:val="nil"/>
              <w:left w:val="single" w:color="FABF8F" w:sz="4" w:space="0"/>
              <w:bottom w:val="single" w:color="FABF8F" w:sz="4" w:space="0"/>
              <w:right w:val="single" w:color="FABF8F" w:sz="4" w:space="0"/>
            </w:tcBorders>
            <w:vAlign w:val="center"/>
          </w:tcPr>
          <w:p>
            <w:pPr>
              <w:widowControl/>
              <w:spacing w:line="360" w:lineRule="auto"/>
              <w:ind w:firstLine="482"/>
              <w:jc w:val="left"/>
              <w:rPr>
                <w:rFonts w:hint="default" w:ascii="Times New Roman" w:hAnsi="Times New Roman" w:eastAsia="宋体" w:cs="宋体"/>
                <w:b/>
                <w:bCs/>
                <w:kern w:val="0"/>
                <w:sz w:val="24"/>
                <w:szCs w:val="24"/>
              </w:rPr>
            </w:pPr>
          </w:p>
        </w:tc>
        <w:tc>
          <w:tcPr>
            <w:tcW w:w="2765" w:type="dxa"/>
            <w:tcBorders>
              <w:top w:val="single" w:color="FABF8F" w:sz="4" w:space="0"/>
              <w:left w:val="single" w:color="FABF8F" w:sz="4" w:space="0"/>
              <w:bottom w:val="single" w:color="FABF8F" w:sz="4" w:space="0"/>
              <w:right w:val="single" w:color="FABF8F" w:sz="4" w:space="0"/>
            </w:tcBorders>
            <w:shd w:val="clear" w:color="auto" w:fill="FDE9D9"/>
          </w:tcPr>
          <w:p>
            <w:pPr>
              <w:spacing w:line="360" w:lineRule="auto"/>
              <w:rPr>
                <w:rFonts w:ascii="Times New Roman" w:hAnsi="Times New Roman" w:eastAsia="等线" w:cs="宋体"/>
                <w:kern w:val="0"/>
                <w:sz w:val="20"/>
                <w:szCs w:val="20"/>
              </w:rPr>
            </w:pPr>
            <w:r>
              <w:rPr>
                <w:rFonts w:ascii="Times New Roman" w:hAnsi="Times New Roman" w:eastAsia="等线" w:cs="Times New Roman"/>
                <w:kern w:val="0"/>
                <w:sz w:val="20"/>
                <w:szCs w:val="20"/>
              </w:rPr>
              <w:t>A++</w:t>
            </w:r>
          </w:p>
        </w:tc>
        <w:tc>
          <w:tcPr>
            <w:tcW w:w="2766" w:type="dxa"/>
            <w:tcBorders>
              <w:top w:val="single" w:color="FABF8F" w:sz="4" w:space="0"/>
              <w:left w:val="single" w:color="FABF8F" w:sz="4" w:space="0"/>
              <w:bottom w:val="single" w:color="FABF8F" w:sz="4" w:space="0"/>
              <w:right w:val="single" w:color="FABF8F" w:sz="4" w:space="0"/>
            </w:tcBorders>
            <w:shd w:val="clear" w:color="auto" w:fill="FDE9D9"/>
          </w:tcPr>
          <w:p>
            <w:pPr>
              <w:spacing w:line="360" w:lineRule="auto"/>
              <w:rPr>
                <w:rFonts w:ascii="Times New Roman" w:hAnsi="Times New Roman" w:eastAsia="等线" w:cs="宋体"/>
                <w:kern w:val="0"/>
                <w:sz w:val="20"/>
                <w:szCs w:val="20"/>
              </w:rPr>
            </w:pPr>
            <w:r>
              <w:rPr>
                <w:rFonts w:ascii="Times New Roman" w:hAnsi="Times New Roman" w:eastAsia="等线" w:cs="Times New Roman"/>
                <w:kern w:val="0"/>
                <w:sz w:val="20"/>
                <w:szCs w:val="20"/>
              </w:rPr>
              <w:t>3.2</w:t>
            </w:r>
          </w:p>
        </w:tc>
      </w:tr>
      <w:tr>
        <w:tblPrEx>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CellMar>
            <w:top w:w="0" w:type="dxa"/>
            <w:left w:w="108" w:type="dxa"/>
            <w:bottom w:w="0" w:type="dxa"/>
            <w:right w:w="108" w:type="dxa"/>
          </w:tblCellMar>
        </w:tblPrEx>
        <w:trPr>
          <w:jc w:val="center"/>
        </w:trPr>
        <w:tc>
          <w:tcPr>
            <w:tcW w:w="8296" w:type="dxa"/>
            <w:vMerge w:val="continue"/>
            <w:tcBorders>
              <w:top w:val="nil"/>
              <w:left w:val="single" w:color="FABF8F" w:sz="4" w:space="0"/>
              <w:bottom w:val="single" w:color="FABF8F" w:sz="4" w:space="0"/>
              <w:right w:val="single" w:color="FABF8F" w:sz="4" w:space="0"/>
            </w:tcBorders>
            <w:vAlign w:val="center"/>
          </w:tcPr>
          <w:p>
            <w:pPr>
              <w:widowControl/>
              <w:spacing w:line="360" w:lineRule="auto"/>
              <w:ind w:firstLine="482"/>
              <w:jc w:val="left"/>
              <w:rPr>
                <w:rFonts w:hint="default" w:ascii="Times New Roman" w:hAnsi="Times New Roman" w:eastAsia="宋体" w:cs="宋体"/>
                <w:b/>
                <w:bCs/>
                <w:kern w:val="0"/>
                <w:sz w:val="24"/>
                <w:szCs w:val="24"/>
              </w:rPr>
            </w:pPr>
          </w:p>
        </w:tc>
        <w:tc>
          <w:tcPr>
            <w:tcW w:w="2765" w:type="dxa"/>
            <w:tcBorders>
              <w:top w:val="single" w:color="FABF8F" w:sz="4" w:space="0"/>
              <w:left w:val="single" w:color="FABF8F" w:sz="4" w:space="0"/>
              <w:bottom w:val="single" w:color="FABF8F" w:sz="4" w:space="0"/>
              <w:right w:val="single" w:color="FABF8F" w:sz="4" w:space="0"/>
            </w:tcBorders>
          </w:tcPr>
          <w:p>
            <w:pPr>
              <w:spacing w:line="360" w:lineRule="auto"/>
              <w:rPr>
                <w:rFonts w:ascii="Times New Roman" w:hAnsi="Times New Roman" w:eastAsia="等线" w:cs="宋体"/>
                <w:kern w:val="0"/>
                <w:sz w:val="20"/>
                <w:szCs w:val="20"/>
              </w:rPr>
            </w:pPr>
            <w:r>
              <w:rPr>
                <w:rFonts w:ascii="Times New Roman" w:hAnsi="Times New Roman" w:eastAsia="等线" w:cs="Times New Roman"/>
                <w:kern w:val="0"/>
                <w:sz w:val="20"/>
                <w:szCs w:val="20"/>
              </w:rPr>
              <w:t>A+</w:t>
            </w:r>
          </w:p>
        </w:tc>
        <w:tc>
          <w:tcPr>
            <w:tcW w:w="2766" w:type="dxa"/>
            <w:tcBorders>
              <w:top w:val="single" w:color="FABF8F" w:sz="4" w:space="0"/>
              <w:left w:val="single" w:color="FABF8F" w:sz="4" w:space="0"/>
              <w:bottom w:val="single" w:color="FABF8F" w:sz="4" w:space="0"/>
              <w:right w:val="single" w:color="FABF8F" w:sz="4" w:space="0"/>
            </w:tcBorders>
          </w:tcPr>
          <w:p>
            <w:pPr>
              <w:spacing w:line="360" w:lineRule="auto"/>
              <w:rPr>
                <w:rFonts w:ascii="Times New Roman" w:hAnsi="Times New Roman" w:eastAsia="等线" w:cs="宋体"/>
                <w:kern w:val="0"/>
                <w:sz w:val="20"/>
                <w:szCs w:val="20"/>
              </w:rPr>
            </w:pPr>
            <w:r>
              <w:rPr>
                <w:rFonts w:ascii="Times New Roman" w:hAnsi="Times New Roman" w:eastAsia="等线" w:cs="Times New Roman"/>
                <w:kern w:val="0"/>
                <w:sz w:val="20"/>
                <w:szCs w:val="20"/>
              </w:rPr>
              <w:t>2.3</w:t>
            </w:r>
          </w:p>
        </w:tc>
      </w:tr>
      <w:tr>
        <w:tblPrEx>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CellMar>
            <w:top w:w="0" w:type="dxa"/>
            <w:left w:w="108" w:type="dxa"/>
            <w:bottom w:w="0" w:type="dxa"/>
            <w:right w:w="108" w:type="dxa"/>
          </w:tblCellMar>
        </w:tblPrEx>
        <w:trPr>
          <w:jc w:val="center"/>
        </w:trPr>
        <w:tc>
          <w:tcPr>
            <w:tcW w:w="8296" w:type="dxa"/>
            <w:vMerge w:val="continue"/>
            <w:tcBorders>
              <w:top w:val="nil"/>
              <w:left w:val="single" w:color="FABF8F" w:sz="4" w:space="0"/>
              <w:bottom w:val="single" w:color="FABF8F" w:sz="4" w:space="0"/>
              <w:right w:val="single" w:color="FABF8F" w:sz="4" w:space="0"/>
            </w:tcBorders>
            <w:vAlign w:val="center"/>
          </w:tcPr>
          <w:p>
            <w:pPr>
              <w:widowControl/>
              <w:spacing w:line="360" w:lineRule="auto"/>
              <w:ind w:firstLine="482"/>
              <w:jc w:val="left"/>
              <w:rPr>
                <w:rFonts w:hint="default" w:ascii="Times New Roman" w:hAnsi="Times New Roman" w:eastAsia="宋体" w:cs="宋体"/>
                <w:b/>
                <w:bCs/>
                <w:kern w:val="0"/>
                <w:sz w:val="24"/>
                <w:szCs w:val="24"/>
              </w:rPr>
            </w:pPr>
          </w:p>
        </w:tc>
        <w:tc>
          <w:tcPr>
            <w:tcW w:w="2765" w:type="dxa"/>
            <w:tcBorders>
              <w:top w:val="single" w:color="FABF8F" w:sz="4" w:space="0"/>
              <w:left w:val="single" w:color="FABF8F" w:sz="4" w:space="0"/>
              <w:bottom w:val="single" w:color="FABF8F" w:sz="4" w:space="0"/>
              <w:right w:val="single" w:color="FABF8F" w:sz="4" w:space="0"/>
            </w:tcBorders>
            <w:shd w:val="clear" w:color="auto" w:fill="FDE9D9"/>
          </w:tcPr>
          <w:p>
            <w:pPr>
              <w:spacing w:line="360" w:lineRule="auto"/>
              <w:rPr>
                <w:rFonts w:ascii="Times New Roman" w:hAnsi="Times New Roman" w:eastAsia="等线" w:cs="宋体"/>
                <w:kern w:val="0"/>
                <w:sz w:val="20"/>
                <w:szCs w:val="20"/>
              </w:rPr>
            </w:pPr>
            <w:r>
              <w:rPr>
                <w:rFonts w:ascii="Times New Roman" w:hAnsi="Times New Roman" w:eastAsia="等线" w:cs="Times New Roman"/>
                <w:kern w:val="0"/>
                <w:sz w:val="20"/>
                <w:szCs w:val="20"/>
              </w:rPr>
              <w:t>A</w:t>
            </w:r>
          </w:p>
        </w:tc>
        <w:tc>
          <w:tcPr>
            <w:tcW w:w="2766" w:type="dxa"/>
            <w:tcBorders>
              <w:top w:val="single" w:color="FABF8F" w:sz="4" w:space="0"/>
              <w:left w:val="single" w:color="FABF8F" w:sz="4" w:space="0"/>
              <w:bottom w:val="single" w:color="FABF8F" w:sz="4" w:space="0"/>
              <w:right w:val="single" w:color="FABF8F" w:sz="4" w:space="0"/>
            </w:tcBorders>
            <w:shd w:val="clear" w:color="auto" w:fill="FDE9D9"/>
          </w:tcPr>
          <w:p>
            <w:pPr>
              <w:spacing w:line="360" w:lineRule="auto"/>
              <w:rPr>
                <w:rFonts w:ascii="Times New Roman" w:hAnsi="Times New Roman" w:eastAsia="等线" w:cs="宋体"/>
                <w:kern w:val="0"/>
                <w:sz w:val="20"/>
                <w:szCs w:val="20"/>
              </w:rPr>
            </w:pPr>
            <w:r>
              <w:rPr>
                <w:rFonts w:ascii="Times New Roman" w:hAnsi="Times New Roman" w:eastAsia="等线" w:cs="Times New Roman"/>
                <w:kern w:val="0"/>
                <w:sz w:val="20"/>
                <w:szCs w:val="20"/>
              </w:rPr>
              <w:t>1.8</w:t>
            </w:r>
          </w:p>
        </w:tc>
      </w:tr>
    </w:tbl>
    <w:p>
      <w:pPr>
        <w:spacing w:before="156" w:beforeLines="50" w:after="156" w:afterLines="50" w:line="360" w:lineRule="auto"/>
        <w:ind w:firstLine="360" w:firstLineChars="200"/>
        <w:jc w:val="center"/>
        <w:rPr>
          <w:rFonts w:hint="default" w:ascii="Times New Roman" w:hAnsi="Times New Roman" w:eastAsia="黑体" w:cs="Times New Roman"/>
          <w:sz w:val="18"/>
          <w:szCs w:val="18"/>
        </w:rPr>
      </w:pPr>
      <w:r>
        <w:rPr>
          <w:rFonts w:hint="default" w:ascii="Times New Roman" w:hAnsi="Times New Roman" w:eastAsia="黑体" w:cs="Times New Roman"/>
          <w:sz w:val="18"/>
          <w:szCs w:val="18"/>
        </w:rPr>
        <w:t xml:space="preserve">Table </w:t>
      </w:r>
      <w:r>
        <w:rPr>
          <w:rFonts w:hint="default" w:ascii="Times New Roman" w:hAnsi="Times New Roman" w:eastAsia="Times New Roman" w:cs="Times New Roman"/>
          <w:sz w:val="18"/>
          <w:szCs w:val="18"/>
        </w:rPr>
        <w:t>3-4</w:t>
      </w:r>
      <w:r>
        <w:rPr>
          <w:rFonts w:hint="default" w:ascii="Times New Roman" w:hAnsi="Times New Roman" w:cs="Times New Roman"/>
          <w:sz w:val="18"/>
          <w:szCs w:val="18"/>
        </w:rPr>
        <w:t xml:space="preserve"> </w:t>
      </w:r>
      <w:r>
        <w:rPr>
          <w:rFonts w:hint="default" w:ascii="Times New Roman" w:hAnsi="Times New Roman" w:eastAsia="黑体" w:cs="Times New Roman"/>
          <w:sz w:val="18"/>
          <w:szCs w:val="18"/>
        </w:rPr>
        <w:t>List of advertisement prices of 4 light boxes in Guangzhou Metro (Data source: Omnimedia)</w:t>
      </w:r>
    </w:p>
    <w:p>
      <w:pPr>
        <w:pStyle w:val="21"/>
        <w:numPr>
          <w:ilvl w:val="0"/>
          <w:numId w:val="3"/>
        </w:numPr>
        <w:spacing w:line="360" w:lineRule="auto"/>
        <w:ind w:firstLineChars="0"/>
        <w:rPr>
          <w:rFonts w:hint="eastAsia" w:ascii="Times New Roman" w:hAnsi="Times New Roman" w:cs="宋体"/>
          <w:b/>
          <w:bCs/>
        </w:rPr>
      </w:pPr>
      <w:r>
        <w:rPr>
          <w:rFonts w:ascii="Times New Roman" w:hAnsi="Times New Roman"/>
          <w:b/>
          <w:bCs/>
        </w:rPr>
        <w:t>Store promotion</w:t>
      </w:r>
    </w:p>
    <w:p>
      <w:pPr>
        <w:spacing w:line="360" w:lineRule="auto"/>
        <w:ind w:firstLine="420" w:firstLineChars="200"/>
        <w:rPr>
          <w:rFonts w:ascii="Times New Roman" w:hAnsi="Times New Roman" w:cs="宋体"/>
        </w:rPr>
      </w:pPr>
      <w:r>
        <w:rPr>
          <w:rFonts w:ascii="Times New Roman" w:hAnsi="Times New Roman"/>
        </w:rPr>
        <w:t>Promote and publicize the platform in offline stores of cooperative sleep aid products and daily necessities. When entering the store, the store attendants introduce the basic functions of the platform to the customers, ask the customers about their feelings and give feedback to the platform.</w:t>
      </w:r>
    </w:p>
    <w:p>
      <w:pPr>
        <w:spacing w:line="360" w:lineRule="auto"/>
        <w:ind w:firstLine="420" w:firstLineChars="200"/>
        <w:rPr>
          <w:rFonts w:ascii="Times New Roman" w:hAnsi="Times New Roman" w:cs="宋体"/>
        </w:rPr>
      </w:pPr>
      <w:r>
        <w:rPr>
          <w:rFonts w:ascii="Times New Roman" w:hAnsi="Times New Roman"/>
        </w:rPr>
        <w:t>In addition, salon activities related to professional knowledge popularization can be carried out in shopping festivals and related festivals to encourage brand customers to share their usual difficulty in sleeping, and invite professionals and doctors to the site to answer questions and difficulties for everyone.</w:t>
      </w:r>
    </w:p>
    <w:p>
      <w:pPr>
        <w:pStyle w:val="21"/>
        <w:numPr>
          <w:ilvl w:val="0"/>
          <w:numId w:val="3"/>
        </w:numPr>
        <w:spacing w:line="360" w:lineRule="auto"/>
        <w:ind w:firstLineChars="0"/>
        <w:rPr>
          <w:rFonts w:ascii="Times New Roman" w:hAnsi="Times New Roman" w:cs="宋体"/>
        </w:rPr>
      </w:pPr>
      <w:r>
        <w:rPr>
          <w:rFonts w:ascii="Times New Roman" w:hAnsi="Times New Roman"/>
          <w:b/>
          <w:bCs/>
        </w:rPr>
        <w:t>Campus promotion</w:t>
      </w:r>
    </w:p>
    <w:p>
      <w:pPr>
        <w:spacing w:line="360" w:lineRule="auto"/>
        <w:ind w:firstLine="420" w:firstLineChars="200"/>
        <w:rPr>
          <w:rFonts w:hint="eastAsia" w:ascii="Times New Roman" w:hAnsi="Times New Roman" w:cs="宋体"/>
        </w:rPr>
      </w:pPr>
      <w:r>
        <w:rPr>
          <w:rFonts w:ascii="Times New Roman" w:hAnsi="Times New Roman"/>
        </w:rPr>
        <w:t>Strengthen cooperation and publicity among universities, cooperate with university associations and other student organizations, and carry out targeted publicity by means of university resources, community, stall and publicity. For example, we can investigate the sleeping conditions of college students and the reasons leading to low sleep quality, and call on college students to adhere to the self-discipline of life and rest.</w:t>
      </w:r>
    </w:p>
    <w:p>
      <w:pPr>
        <w:pStyle w:val="2"/>
        <w:numPr>
          <w:ilvl w:val="0"/>
          <w:numId w:val="2"/>
        </w:numPr>
        <w:spacing w:line="360" w:lineRule="auto"/>
      </w:pPr>
      <w:bookmarkStart w:id="33" w:name="_Toc2220"/>
      <w:r>
        <w:t>Business model</w:t>
      </w:r>
      <w:bookmarkEnd w:id="33"/>
    </w:p>
    <w:p>
      <w:pPr>
        <w:pStyle w:val="3"/>
        <w:numPr>
          <w:ilvl w:val="1"/>
          <w:numId w:val="2"/>
        </w:numPr>
        <w:spacing w:line="360" w:lineRule="auto"/>
        <w:rPr>
          <w:rFonts w:hint="eastAsia"/>
        </w:rPr>
      </w:pPr>
      <w:bookmarkStart w:id="34" w:name="_Toc14681"/>
      <w:r>
        <w:rPr>
          <w:rFonts w:hint="eastAsia"/>
        </w:rPr>
        <w:t>Business</w:t>
      </w:r>
      <w:r>
        <w:t xml:space="preserve"> </w:t>
      </w:r>
      <w:r>
        <w:rPr>
          <w:rFonts w:hint="eastAsia"/>
        </w:rPr>
        <w:t>model</w:t>
      </w:r>
      <w:bookmarkEnd w:id="34"/>
    </w:p>
    <w:p>
      <w:pPr>
        <w:spacing w:line="360" w:lineRule="auto"/>
        <w:ind w:firstLine="420" w:firstLineChars="0"/>
        <w:rPr>
          <w:rFonts w:ascii="Times New Roman" w:hAnsi="Times New Roman"/>
        </w:rPr>
      </w:pPr>
      <w:r>
        <w:rPr>
          <w:rFonts w:ascii="Times New Roman" w:hAnsi="Times New Roman"/>
        </w:rPr>
        <w:t>SleepOnTime offers a lock-in service for all age groups in order to achieve rest on time, and an advertising space service for advertisers. The project operates through multiple channels in order to provide services and generate profitable income. In addition, the project actively cooperates with external parties, mainly in production, promotion and resource support, in order to build a solid foundation for sustainable operation.</w:t>
      </w:r>
    </w:p>
    <w:p>
      <w:pPr>
        <w:spacing w:line="360" w:lineRule="auto"/>
        <w:ind w:firstLine="420" w:firstLineChars="0"/>
        <w:rPr>
          <w:rFonts w:hint="eastAsia" w:ascii="Times New Roman" w:hAnsi="Times New Roman"/>
        </w:rPr>
      </w:pPr>
      <w:r>
        <w:rPr>
          <w:rFonts w:ascii="Times New Roman" w:hAnsi="Times New Roman"/>
        </w:rPr>
        <w:t>SleepOnTime targets customers of all ages, but the main user groups are university students and working professionals. SleepOnTime helps college students avoid using their electronic devices before bedtime by locking them out of bed due to their lack of self-control and late nights. People in the workplace tend to receive work messages at break times due to their heavy workload, resulting in lack of sleep. Again SleepOnTime will help them avoid receiving messages by locking their phones.</w:t>
      </w:r>
    </w:p>
    <w:p>
      <w:pPr>
        <w:spacing w:line="360" w:lineRule="auto"/>
        <w:ind w:firstLine="420" w:firstLineChars="0"/>
        <w:rPr>
          <w:rFonts w:ascii="Times New Roman" w:hAnsi="Times New Roman"/>
        </w:rPr>
      </w:pPr>
      <w:r>
        <w:rPr>
          <w:rFonts w:ascii="Times New Roman" w:hAnsi="Times New Roman"/>
        </w:rPr>
        <w:t>The project is free in the early stages. By providing free light music and white noise, the software will create a good atmosphere for users to sleep, improving user stickiness and increasing platform traffic. In the medium term, we will work with musician or storytellers to provide a platform for them to promote their work. In the later stages, after a certain number of users have been accumulated, we will charge companies for advertising on the platform to achieve more profit on top of the medium-term profit model. By cooperating with advertisers and brands whose main customers are university students and working professionals, the project will use the platform data as a support to accurately match consumer groups for enterprises, and effectively increase the exposure rate for enterprises through intelligent ad recommendation, link jumping and brand pavilion construction, etc., so as to collect a certain amount of advertising fees from enterprises.</w:t>
      </w:r>
    </w:p>
    <w:p>
      <w:pPr>
        <w:pStyle w:val="3"/>
        <w:numPr>
          <w:ilvl w:val="1"/>
          <w:numId w:val="2"/>
        </w:numPr>
        <w:spacing w:line="360" w:lineRule="auto"/>
      </w:pPr>
      <w:bookmarkStart w:id="35" w:name="_Toc26116"/>
      <w:r>
        <w:t>Development Planning</w:t>
      </w:r>
      <w:bookmarkEnd w:id="35"/>
    </w:p>
    <w:p>
      <w:pPr>
        <w:pStyle w:val="4"/>
        <w:numPr>
          <w:ilvl w:val="2"/>
          <w:numId w:val="2"/>
        </w:numPr>
        <w:spacing w:line="360" w:lineRule="auto"/>
      </w:pPr>
      <w:bookmarkStart w:id="36" w:name="_Toc22941"/>
      <w:r>
        <w:rPr>
          <w:rFonts w:hint="eastAsia"/>
        </w:rPr>
        <w:t>Overall development plan</w:t>
      </w:r>
      <w:bookmarkEnd w:id="36"/>
    </w:p>
    <w:p>
      <w:pPr>
        <w:spacing w:line="360" w:lineRule="auto"/>
        <w:ind w:firstLine="420" w:firstLineChars="0"/>
        <w:rPr>
          <w:rFonts w:hint="default" w:ascii="Times New Roman" w:hAnsi="Times New Roman" w:cs="Times New Roman"/>
        </w:rPr>
      </w:pPr>
      <w:r>
        <w:rPr>
          <w:rFonts w:hint="default" w:ascii="Times New Roman" w:hAnsi="Times New Roman" w:cs="Times New Roman"/>
        </w:rPr>
        <w:t>To become the leader in the field of sleep management applications within 1-3 years, through continuous innovation and R&amp;D to develop new functional areas based on user feedback, so as to meet the more diversified needs of users.</w:t>
      </w:r>
    </w:p>
    <w:p>
      <w:pPr>
        <w:pStyle w:val="4"/>
        <w:numPr>
          <w:ilvl w:val="2"/>
          <w:numId w:val="2"/>
        </w:numPr>
        <w:spacing w:line="360" w:lineRule="auto"/>
      </w:pPr>
      <w:bookmarkStart w:id="37" w:name="_Toc12529"/>
      <w:r>
        <w:t>Specific development plan</w:t>
      </w:r>
      <w:bookmarkEnd w:id="37"/>
    </w:p>
    <w:p>
      <w:pPr>
        <w:spacing w:line="360" w:lineRule="auto"/>
        <w:ind w:firstLine="420" w:firstLineChars="0"/>
        <w:rPr>
          <w:rFonts w:hint="default" w:ascii="Times New Roman" w:hAnsi="Times New Roman" w:cs="Times New Roman"/>
        </w:rPr>
      </w:pPr>
      <w:r>
        <w:rPr>
          <w:rFonts w:hint="default" w:ascii="Times New Roman" w:hAnsi="Times New Roman" w:cs="Times New Roman"/>
        </w:rPr>
        <w:t>The project will adopt a unique positioning strategy to provide sleep management services for all age groups. The development strategy is divided into three phases: initial, medium and mature. Considering the specificity of the Internet industry, the division of the strategic period is shorter than that of the traditional industry, usually taking the quarter as the strategic cycle unit. The project strives to create a good sleep atmosphere for users with intelligence and seeks to become a leader in sleep management applications within 1-3 years.</w:t>
      </w:r>
    </w:p>
    <w:p>
      <w:pPr>
        <w:spacing w:line="360" w:lineRule="auto"/>
      </w:pPr>
      <w:r>
        <w:drawing>
          <wp:inline distT="0" distB="0" distL="0" distR="0">
            <wp:extent cx="5267325" cy="2377440"/>
            <wp:effectExtent l="0" t="0" r="9525" b="3810"/>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20" cstate="print"/>
                    <a:srcRect/>
                    <a:stretch>
                      <a:fillRect/>
                    </a:stretch>
                  </pic:blipFill>
                  <pic:spPr>
                    <a:xfrm>
                      <a:off x="0" y="0"/>
                      <a:ext cx="5267325" cy="2377440"/>
                    </a:xfrm>
                    <a:prstGeom prst="rect">
                      <a:avLst/>
                    </a:prstGeom>
                    <a:ln>
                      <a:noFill/>
                    </a:ln>
                  </pic:spPr>
                </pic:pic>
              </a:graphicData>
            </a:graphic>
          </wp:inline>
        </w:drawing>
      </w:r>
    </w:p>
    <w:p>
      <w:pPr>
        <w:pStyle w:val="20"/>
        <w:spacing w:before="156" w:after="156" w:line="360" w:lineRule="auto"/>
      </w:pPr>
      <w:r>
        <w:rPr>
          <w:rFonts w:hint="default" w:ascii="Times New Roman" w:hAnsi="Times New Roman" w:cs="Times New Roman"/>
        </w:rPr>
        <w:t xml:space="preserve">Figure </w:t>
      </w:r>
      <w:r>
        <w:rPr>
          <w:rFonts w:hint="eastAsia" w:ascii="Times New Roman" w:hAnsi="Times New Roman" w:cs="Times New Roman"/>
          <w:lang w:val="en-US" w:eastAsia="zh-CN"/>
        </w:rPr>
        <w:t>4</w:t>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xml:space="preserve"> The development strategy</w:t>
      </w:r>
    </w:p>
    <w:p>
      <w:pPr>
        <w:pStyle w:val="5"/>
        <w:numPr>
          <w:ilvl w:val="3"/>
          <w:numId w:val="2"/>
        </w:numPr>
        <w:spacing w:line="360" w:lineRule="auto"/>
      </w:pPr>
      <w:r>
        <w:t>Initial Phase (1st - 6th Month)</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Cultivate and retain regular users by focusing on promoting user experience and providing free light music and white noise services, seizing the market and building the brand.</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During the first three months, the mobile application software will be launched, providing users with locking services to improve the quality of their sleep, improving and updating the functions of the various components of the app, and collecting and feeding back users' opinions on the use of the software in a timely manner. Based on the basic locking service, set up function upgrade service, optimize the product and service, provide higher quality sleep management function.</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From 4th to 6th month, based on the feedback from the early stage of the market, the test parameters and user experience data collected, and the background operation data, we quickly improved the operation of the program. Based on the number of users accumulated in the initial operation, we will further explore the deeper needs of users and develop new functions such as unlocking times ranking and multiple sleep modes to meet the needs of users.</w:t>
      </w:r>
    </w:p>
    <w:p>
      <w:pPr>
        <w:pStyle w:val="5"/>
        <w:numPr>
          <w:ilvl w:val="3"/>
          <w:numId w:val="2"/>
        </w:numPr>
        <w:spacing w:line="360" w:lineRule="auto"/>
        <w:rPr>
          <w:b/>
          <w:bCs/>
        </w:rPr>
      </w:pPr>
      <w:r>
        <w:rPr>
          <w:b/>
          <w:bCs/>
        </w:rPr>
        <w:t>Mid-term phase (7th to 12th Month)</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Realise the realisation of platform traffic, on the basis of ensuring individual user experience, match advertisers and brands with accurate consumer groups, continuously optimise products and services, develop new cooperation channels and strengthen brand penetration.</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From 7th to 9th month, we will focus on cooperation with e-commerce platforms, establishing links with e-commerce platforms, recommending good products for users to help them sleep, and accurately matching consumers with e-commerce platform merchants through the analysis of back-end data collection. At the same time, we will continue to improve the functions, enhance the performance of the software, increase marketing efforts and improve the bargaining power of the project when working with e-commerce platforms.</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From 10th to 12th month, the project will deepen cooperation with advertisers and brands to deliver intelligent customised advertisements to users and improve the efficiency of traffic realisation. Utilise technical advantages, summarise the project's experience in software development and operation, and in operating the market, continuously optimise products and services, develop new cooperation channels, and continue to build brand reputation</w:t>
      </w:r>
    </w:p>
    <w:p>
      <w:pPr>
        <w:pStyle w:val="5"/>
        <w:numPr>
          <w:ilvl w:val="3"/>
          <w:numId w:val="2"/>
        </w:numPr>
        <w:spacing w:line="360" w:lineRule="auto"/>
      </w:pPr>
      <w:r>
        <w:t>Maturity stage (Year 2-3)</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The operation of the project comes to maturity and the scale of the project is further expanded through financing. Broaden the scope of software services, expand service targets, build a full range of intelligent sleep aid services and promote brand awareness.</w:t>
      </w:r>
    </w:p>
    <w:p>
      <w:pPr>
        <w:spacing w:line="360" w:lineRule="auto"/>
        <w:ind w:firstLine="420" w:firstLineChars="0"/>
        <w:rPr>
          <w:rFonts w:hint="default" w:ascii="Times New Roman" w:hAnsi="Times New Roman" w:cs="Times New Roman"/>
          <w:b/>
          <w:bCs/>
        </w:rPr>
      </w:pPr>
      <w:r>
        <w:rPr>
          <w:rFonts w:hint="default" w:ascii="Times New Roman" w:hAnsi="Times New Roman" w:cs="Times New Roman"/>
          <w:b/>
          <w:bCs/>
        </w:rPr>
        <w:t>(1) Maturity of project operation</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Sign strategic cooperation agreements with well-known domestic e-commerce platforms, and the software brand has high visibility in the domestic market. </w:t>
      </w:r>
    </w:p>
    <w:p>
      <w:pPr>
        <w:spacing w:line="360" w:lineRule="auto"/>
        <w:ind w:firstLine="420" w:firstLineChars="0"/>
        <w:rPr>
          <w:rFonts w:hint="default" w:ascii="Times New Roman" w:hAnsi="Times New Roman" w:cs="Times New Roman"/>
          <w:b/>
          <w:bCs/>
        </w:rPr>
      </w:pPr>
      <w:r>
        <w:rPr>
          <w:rFonts w:hint="default" w:ascii="Times New Roman" w:hAnsi="Times New Roman" w:cs="Times New Roman"/>
          <w:b/>
          <w:bCs/>
        </w:rPr>
        <w:t>(2) Expansion of software service functions</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Increase investment in R&amp;D, increase body health management functions, expand business to for the health management market and build an all-round body health management structure when already occupying the sleep management market to a greater extent. </w:t>
      </w:r>
    </w:p>
    <w:p>
      <w:pPr>
        <w:spacing w:line="360" w:lineRule="auto"/>
        <w:ind w:firstLine="420" w:firstLineChars="0"/>
        <w:rPr>
          <w:rFonts w:hint="default" w:ascii="Times New Roman" w:hAnsi="Times New Roman" w:cs="Times New Roman"/>
          <w:b/>
          <w:bCs/>
        </w:rPr>
      </w:pPr>
      <w:r>
        <w:rPr>
          <w:rFonts w:hint="default" w:ascii="Times New Roman" w:hAnsi="Times New Roman" w:cs="Times New Roman"/>
          <w:b/>
          <w:bCs/>
        </w:rPr>
        <w:t>(3) A sizeable user base</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In its third year of development, SleepOnTime has reached a total of 600,000 registered users.</w:t>
      </w:r>
    </w:p>
    <w:p>
      <w:pPr>
        <w:pStyle w:val="2"/>
        <w:numPr>
          <w:ilvl w:val="0"/>
          <w:numId w:val="2"/>
        </w:numPr>
        <w:spacing w:line="360" w:lineRule="auto"/>
        <w:rPr>
          <w:rFonts w:hint="eastAsia"/>
        </w:rPr>
      </w:pPr>
      <w:bookmarkStart w:id="38" w:name="_Toc30664"/>
      <w:r>
        <w:rPr>
          <w:rFonts w:hint="eastAsia" w:cs="Calibri"/>
        </w:rPr>
        <w:t>Financials</w:t>
      </w:r>
      <w:bookmarkEnd w:id="38"/>
    </w:p>
    <w:p>
      <w:pPr>
        <w:pStyle w:val="3"/>
        <w:numPr>
          <w:ilvl w:val="1"/>
          <w:numId w:val="2"/>
        </w:numPr>
        <w:spacing w:line="360" w:lineRule="auto"/>
        <w:rPr>
          <w:rFonts w:hint="eastAsia"/>
          <w:bCs w:val="0"/>
        </w:rPr>
      </w:pPr>
      <w:bookmarkStart w:id="39" w:name="_Toc21307"/>
      <w:r>
        <w:rPr>
          <w:rFonts w:hint="eastAsia" w:cs="Arial"/>
        </w:rPr>
        <w:t>Product investment forecast</w:t>
      </w:r>
      <w:bookmarkEnd w:id="39"/>
    </w:p>
    <w:p>
      <w:pPr>
        <w:spacing w:line="360" w:lineRule="auto"/>
        <w:ind w:firstLine="420" w:firstLineChars="0"/>
        <w:rPr>
          <w:rFonts w:hint="default" w:ascii="Times New Roman" w:hAnsi="Times New Roman" w:cs="Times New Roman"/>
        </w:rPr>
      </w:pPr>
      <w:r>
        <w:rPr>
          <w:rFonts w:hint="default" w:ascii="Times New Roman" w:hAnsi="Times New Roman" w:cs="Times New Roman"/>
        </w:rPr>
        <w:t>The initial investment for this project is budgeted at approximately $68,596. Based on the need for equipment for APP platform development, computer purchases are divided into computers for technical staff at a unit price of $12/unit and computers for other staff at a unit price of $6,299/unit.</w:t>
      </w:r>
    </w:p>
    <w:p>
      <w:pPr>
        <w:spacing w:line="360" w:lineRule="auto"/>
        <w:rPr>
          <w:rFonts w:hint="eastAsia"/>
        </w:rPr>
      </w:pPr>
      <w:r>
        <w:rPr>
          <w:rFonts w:hint="eastAsia"/>
        </w:rPr>
        <w:t xml:space="preserve"> </w:t>
      </w:r>
    </w:p>
    <w:tbl>
      <w:tblPr>
        <w:tblStyle w:val="26"/>
        <w:tblW w:w="4998" w:type="pct"/>
        <w:jc w:val="center"/>
        <w:tblBorders>
          <w:top w:val="single" w:color="F4B083" w:sz="4" w:space="0"/>
          <w:left w:val="single" w:color="F4B083" w:sz="4" w:space="0"/>
          <w:bottom w:val="single" w:color="F4B083" w:sz="4" w:space="0"/>
          <w:right w:val="single" w:color="F4B083" w:sz="4" w:space="0"/>
          <w:insideH w:val="single" w:color="F4B083" w:sz="4" w:space="0"/>
          <w:insideV w:val="none" w:color="auto" w:sz="0" w:space="0"/>
        </w:tblBorders>
        <w:tblLayout w:type="autofit"/>
        <w:tblCellMar>
          <w:top w:w="0" w:type="dxa"/>
          <w:left w:w="108" w:type="dxa"/>
          <w:bottom w:w="0" w:type="dxa"/>
          <w:right w:w="108" w:type="dxa"/>
        </w:tblCellMar>
      </w:tblPr>
      <w:tblGrid>
        <w:gridCol w:w="2588"/>
        <w:gridCol w:w="1460"/>
        <w:gridCol w:w="2143"/>
        <w:gridCol w:w="2328"/>
      </w:tblGrid>
      <w:tr>
        <w:tblPrEx>
          <w:tblBorders>
            <w:top w:val="single" w:color="F4B083" w:sz="4" w:space="0"/>
            <w:left w:val="single" w:color="F4B083" w:sz="4" w:space="0"/>
            <w:bottom w:val="single" w:color="F4B083" w:sz="4" w:space="0"/>
            <w:right w:val="single" w:color="F4B083" w:sz="4" w:space="0"/>
            <w:insideH w:val="single" w:color="F4B083" w:sz="4" w:space="0"/>
            <w:insideV w:val="none" w:color="auto" w:sz="0" w:space="0"/>
          </w:tblBorders>
          <w:tblCellMar>
            <w:top w:w="0" w:type="dxa"/>
            <w:left w:w="108" w:type="dxa"/>
            <w:bottom w:w="0" w:type="dxa"/>
            <w:right w:w="108" w:type="dxa"/>
          </w:tblCellMar>
        </w:tblPrEx>
        <w:trPr>
          <w:jc w:val="center"/>
        </w:trPr>
        <w:tc>
          <w:tcPr>
            <w:tcW w:w="1519" w:type="pct"/>
            <w:tcBorders>
              <w:top w:val="single" w:color="ED7D31" w:sz="4" w:space="0"/>
              <w:left w:val="single" w:color="ED7D31" w:sz="4" w:space="0"/>
              <w:bottom w:val="single" w:color="F4B083" w:sz="4" w:space="0"/>
              <w:right w:val="single" w:color="F4B083" w:sz="4" w:space="0"/>
            </w:tcBorders>
            <w:shd w:val="clear" w:color="auto" w:fill="ED7D31"/>
            <w:vAlign w:val="center"/>
          </w:tcPr>
          <w:p>
            <w:pPr>
              <w:widowControl/>
              <w:spacing w:line="360" w:lineRule="auto"/>
              <w:jc w:val="center"/>
              <w:textAlignment w:val="center"/>
              <w:rPr>
                <w:rFonts w:hint="default" w:ascii="Times New Roman" w:hAnsi="Times New Roman" w:eastAsia="Times New Roman" w:cs="Times New Roman"/>
                <w:b/>
                <w:bCs/>
                <w:color w:val="FFFFFF"/>
                <w:kern w:val="0"/>
                <w:sz w:val="20"/>
                <w:szCs w:val="20"/>
              </w:rPr>
            </w:pPr>
            <w:r>
              <w:rPr>
                <w:rFonts w:hint="default" w:ascii="Times New Roman" w:hAnsi="Times New Roman" w:eastAsia="Times New Roman" w:cs="Times New Roman"/>
                <w:b/>
                <w:bCs/>
                <w:color w:val="FFFFFF"/>
                <w:kern w:val="0"/>
                <w:sz w:val="20"/>
                <w:szCs w:val="20"/>
              </w:rPr>
              <w:t>Item</w:t>
            </w:r>
          </w:p>
        </w:tc>
        <w:tc>
          <w:tcPr>
            <w:tcW w:w="2115" w:type="pct"/>
            <w:gridSpan w:val="2"/>
            <w:tcBorders>
              <w:top w:val="single" w:color="ED7D31" w:sz="4" w:space="0"/>
              <w:left w:val="nil"/>
              <w:bottom w:val="single" w:color="F4B083" w:sz="4" w:space="0"/>
              <w:right w:val="single" w:color="F4B083" w:sz="4" w:space="0"/>
            </w:tcBorders>
            <w:shd w:val="clear" w:color="auto" w:fill="ED7D31"/>
            <w:vAlign w:val="center"/>
          </w:tcPr>
          <w:p>
            <w:pPr>
              <w:widowControl/>
              <w:spacing w:line="360" w:lineRule="auto"/>
              <w:jc w:val="center"/>
              <w:textAlignment w:val="center"/>
              <w:rPr>
                <w:rFonts w:hint="default" w:ascii="Times New Roman" w:hAnsi="Times New Roman" w:eastAsia="Times New Roman" w:cs="Times New Roman"/>
                <w:b/>
                <w:bCs/>
                <w:color w:val="FFFFFF"/>
                <w:kern w:val="0"/>
                <w:sz w:val="20"/>
                <w:szCs w:val="20"/>
              </w:rPr>
            </w:pPr>
            <w:r>
              <w:rPr>
                <w:rFonts w:hint="default" w:ascii="Times New Roman" w:hAnsi="Times New Roman" w:eastAsia="Times New Roman" w:cs="Times New Roman"/>
                <w:b/>
                <w:bCs/>
                <w:color w:val="FFFFFF"/>
                <w:kern w:val="0"/>
                <w:sz w:val="20"/>
                <w:szCs w:val="20"/>
              </w:rPr>
              <w:t>Details Item</w:t>
            </w:r>
          </w:p>
        </w:tc>
        <w:tc>
          <w:tcPr>
            <w:tcW w:w="1366" w:type="pct"/>
            <w:tcBorders>
              <w:top w:val="single" w:color="ED7D31" w:sz="4" w:space="0"/>
              <w:left w:val="nil"/>
              <w:bottom w:val="single" w:color="F4B083" w:sz="4" w:space="0"/>
              <w:right w:val="single" w:color="F4B083" w:sz="4" w:space="0"/>
            </w:tcBorders>
            <w:shd w:val="clear" w:color="auto" w:fill="ED7D31"/>
            <w:vAlign w:val="center"/>
          </w:tcPr>
          <w:p>
            <w:pPr>
              <w:widowControl/>
              <w:spacing w:line="360" w:lineRule="auto"/>
              <w:jc w:val="center"/>
              <w:textAlignment w:val="center"/>
              <w:rPr>
                <w:rFonts w:hint="default" w:ascii="Times New Roman" w:hAnsi="Times New Roman" w:eastAsia="Times New Roman" w:cs="Times New Roman"/>
                <w:b/>
                <w:bCs/>
                <w:color w:val="FFFFFF"/>
                <w:kern w:val="0"/>
                <w:sz w:val="20"/>
                <w:szCs w:val="20"/>
              </w:rPr>
            </w:pPr>
            <w:r>
              <w:rPr>
                <w:rFonts w:hint="default" w:ascii="Times New Roman" w:hAnsi="Times New Roman" w:eastAsia="Times New Roman" w:cs="Times New Roman"/>
                <w:b/>
                <w:bCs/>
                <w:color w:val="FFFFFF"/>
                <w:kern w:val="0"/>
                <w:sz w:val="20"/>
                <w:szCs w:val="20"/>
              </w:rPr>
              <w:t>Money</w:t>
            </w:r>
          </w:p>
        </w:tc>
      </w:tr>
      <w:tr>
        <w:tblPrEx>
          <w:tblBorders>
            <w:top w:val="single" w:color="F4B083" w:sz="4" w:space="0"/>
            <w:left w:val="single" w:color="F4B083" w:sz="4" w:space="0"/>
            <w:bottom w:val="single" w:color="F4B083" w:sz="4" w:space="0"/>
            <w:right w:val="single" w:color="F4B083" w:sz="4" w:space="0"/>
            <w:insideH w:val="single" w:color="F4B083" w:sz="4" w:space="0"/>
            <w:insideV w:val="none" w:color="auto" w:sz="0" w:space="0"/>
          </w:tblBorders>
        </w:tblPrEx>
        <w:trPr>
          <w:jc w:val="center"/>
        </w:trPr>
        <w:tc>
          <w:tcPr>
            <w:tcW w:w="1519" w:type="pct"/>
            <w:vMerge w:val="restart"/>
            <w:tcBorders>
              <w:top w:val="nil"/>
              <w:left w:val="single" w:color="F4B083" w:sz="4" w:space="0"/>
              <w:bottom w:val="single" w:color="F4B083" w:sz="4" w:space="0"/>
              <w:right w:val="single" w:color="F4B083" w:sz="4" w:space="0"/>
            </w:tcBorders>
            <w:shd w:val="clear" w:color="auto" w:fill="FBE4D5"/>
            <w:vAlign w:val="center"/>
          </w:tcPr>
          <w:p>
            <w:pPr>
              <w:spacing w:line="360" w:lineRule="auto"/>
              <w:ind w:firstLine="400"/>
              <w:jc w:val="center"/>
              <w:rPr>
                <w:rFonts w:hint="default" w:ascii="Times New Roman" w:hAnsi="Times New Roman" w:eastAsia="Times New Roman" w:cs="Times New Roman"/>
                <w:b w:val="0"/>
                <w:bCs w:val="0"/>
                <w:kern w:val="0"/>
                <w:sz w:val="20"/>
                <w:szCs w:val="20"/>
              </w:rPr>
            </w:pPr>
            <w:r>
              <w:rPr>
                <w:rFonts w:hint="default" w:ascii="Times New Roman" w:hAnsi="Times New Roman" w:eastAsia="Times New Roman" w:cs="Times New Roman"/>
                <w:b w:val="0"/>
                <w:bCs w:val="0"/>
                <w:kern w:val="0"/>
                <w:sz w:val="20"/>
                <w:szCs w:val="20"/>
              </w:rPr>
              <w:t>Fixed Assets</w:t>
            </w:r>
          </w:p>
        </w:tc>
        <w:tc>
          <w:tcPr>
            <w:tcW w:w="2115" w:type="pct"/>
            <w:gridSpan w:val="2"/>
            <w:vMerge w:val="restart"/>
            <w:tcBorders>
              <w:top w:val="nil"/>
              <w:left w:val="nil"/>
              <w:bottom w:val="single" w:color="F4B083" w:sz="4" w:space="0"/>
              <w:right w:val="single" w:color="F4B083" w:sz="4" w:space="0"/>
            </w:tcBorders>
            <w:shd w:val="clear" w:color="auto" w:fill="FBE4D5"/>
            <w:vAlign w:val="center"/>
          </w:tcPr>
          <w:p>
            <w:pPr>
              <w:widowControl/>
              <w:spacing w:line="360" w:lineRule="auto"/>
              <w:ind w:firstLine="400"/>
              <w:jc w:val="center"/>
              <w:textAlignment w:val="center"/>
              <w:rPr>
                <w:rFonts w:hint="default" w:ascii="Times New Roman" w:hAnsi="Times New Roman" w:eastAsia="Times New Roman" w:cs="Times New Roman"/>
                <w:color w:val="000000"/>
                <w:kern w:val="0"/>
                <w:sz w:val="20"/>
                <w:szCs w:val="20"/>
              </w:rPr>
            </w:pPr>
            <w:r>
              <w:rPr>
                <w:rFonts w:hint="default" w:ascii="Times New Roman" w:hAnsi="Times New Roman" w:eastAsia="Times New Roman" w:cs="Times New Roman"/>
                <w:color w:val="000000"/>
                <w:kern w:val="0"/>
                <w:sz w:val="20"/>
                <w:szCs w:val="20"/>
              </w:rPr>
              <w:t>Computer</w:t>
            </w:r>
          </w:p>
        </w:tc>
        <w:tc>
          <w:tcPr>
            <w:tcW w:w="1366" w:type="pct"/>
            <w:tcBorders>
              <w:top w:val="single" w:color="F4B083" w:sz="4" w:space="0"/>
              <w:left w:val="nil"/>
              <w:bottom w:val="single" w:color="F4B083" w:sz="4" w:space="0"/>
              <w:right w:val="single" w:color="F4B083" w:sz="4" w:space="0"/>
            </w:tcBorders>
            <w:shd w:val="clear" w:color="auto" w:fill="FBE4D5"/>
            <w:vAlign w:val="center"/>
          </w:tcPr>
          <w:p>
            <w:pPr>
              <w:spacing w:line="360" w:lineRule="auto"/>
              <w:ind w:firstLine="400"/>
              <w:jc w:val="center"/>
              <w:rPr>
                <w:rFonts w:hint="default" w:ascii="Times New Roman" w:hAnsi="Times New Roman" w:eastAsia="Times New Roman" w:cs="Times New Roman"/>
                <w:kern w:val="0"/>
                <w:sz w:val="20"/>
                <w:szCs w:val="20"/>
              </w:rPr>
            </w:pPr>
            <w:r>
              <w:rPr>
                <w:rFonts w:hint="default" w:ascii="Times New Roman" w:hAnsi="Times New Roman" w:eastAsia="Times New Roman" w:cs="Times New Roman"/>
                <w:kern w:val="0"/>
                <w:sz w:val="20"/>
                <w:szCs w:val="20"/>
              </w:rPr>
              <w:t>22,998</w:t>
            </w:r>
          </w:p>
        </w:tc>
      </w:tr>
      <w:tr>
        <w:tblPrEx>
          <w:tblBorders>
            <w:top w:val="single" w:color="F4B083" w:sz="4" w:space="0"/>
            <w:left w:val="single" w:color="F4B083" w:sz="4" w:space="0"/>
            <w:bottom w:val="single" w:color="F4B083" w:sz="4" w:space="0"/>
            <w:right w:val="single" w:color="F4B083" w:sz="4" w:space="0"/>
            <w:insideH w:val="single" w:color="F4B083" w:sz="4" w:space="0"/>
            <w:insideV w:val="none" w:color="auto" w:sz="0" w:space="0"/>
          </w:tblBorders>
          <w:tblCellMar>
            <w:top w:w="0" w:type="dxa"/>
            <w:left w:w="108" w:type="dxa"/>
            <w:bottom w:w="0" w:type="dxa"/>
            <w:right w:w="108" w:type="dxa"/>
          </w:tblCellMar>
        </w:tblPrEx>
        <w:trPr>
          <w:jc w:val="center"/>
        </w:trPr>
        <w:tc>
          <w:tcPr>
            <w:tcW w:w="0" w:type="auto"/>
            <w:vMerge w:val="continue"/>
            <w:tcBorders>
              <w:top w:val="nil"/>
              <w:left w:val="single" w:color="F4B083" w:sz="4" w:space="0"/>
              <w:bottom w:val="single" w:color="F4B083" w:sz="4" w:space="0"/>
              <w:right w:val="single" w:color="F4B083" w:sz="4" w:space="0"/>
            </w:tcBorders>
            <w:vAlign w:val="center"/>
          </w:tcPr>
          <w:p>
            <w:pPr>
              <w:widowControl/>
              <w:spacing w:line="360" w:lineRule="auto"/>
              <w:ind w:firstLine="402"/>
              <w:jc w:val="center"/>
              <w:rPr>
                <w:rFonts w:hint="default" w:ascii="Times New Roman" w:hAnsi="Times New Roman" w:eastAsia="宋体" w:cs="Times New Roman"/>
                <w:b/>
                <w:bCs/>
                <w:kern w:val="0"/>
                <w:sz w:val="20"/>
                <w:szCs w:val="20"/>
              </w:rPr>
            </w:pPr>
          </w:p>
        </w:tc>
        <w:tc>
          <w:tcPr>
            <w:tcW w:w="0" w:type="auto"/>
            <w:gridSpan w:val="2"/>
            <w:vMerge w:val="continue"/>
            <w:tcBorders>
              <w:top w:val="nil"/>
              <w:left w:val="nil"/>
              <w:bottom w:val="single" w:color="F4B083" w:sz="4" w:space="0"/>
              <w:right w:val="single" w:color="F4B083" w:sz="4" w:space="0"/>
            </w:tcBorders>
            <w:vAlign w:val="center"/>
          </w:tcPr>
          <w:p>
            <w:pPr>
              <w:widowControl/>
              <w:spacing w:line="360" w:lineRule="auto"/>
              <w:ind w:firstLine="400"/>
              <w:jc w:val="center"/>
              <w:rPr>
                <w:rFonts w:hint="default" w:ascii="Times New Roman" w:hAnsi="Times New Roman" w:eastAsia="宋体" w:cs="Times New Roman"/>
                <w:color w:val="000000"/>
                <w:kern w:val="0"/>
                <w:sz w:val="20"/>
                <w:szCs w:val="20"/>
              </w:rPr>
            </w:pPr>
          </w:p>
        </w:tc>
        <w:tc>
          <w:tcPr>
            <w:tcW w:w="1366" w:type="pct"/>
            <w:tcBorders>
              <w:top w:val="single" w:color="F4B083" w:sz="4" w:space="0"/>
              <w:left w:val="nil"/>
              <w:bottom w:val="single" w:color="F4B083" w:sz="4" w:space="0"/>
              <w:right w:val="single" w:color="F4B083" w:sz="4" w:space="0"/>
            </w:tcBorders>
            <w:vAlign w:val="center"/>
          </w:tcPr>
          <w:p>
            <w:pPr>
              <w:spacing w:line="360" w:lineRule="auto"/>
              <w:ind w:firstLine="400"/>
              <w:jc w:val="center"/>
              <w:rPr>
                <w:rFonts w:hint="default" w:ascii="Times New Roman" w:hAnsi="Times New Roman" w:eastAsia="Times New Roman" w:cs="Times New Roman"/>
                <w:kern w:val="0"/>
                <w:sz w:val="20"/>
                <w:szCs w:val="20"/>
              </w:rPr>
            </w:pPr>
            <w:r>
              <w:rPr>
                <w:rFonts w:hint="default" w:ascii="Times New Roman" w:hAnsi="Times New Roman" w:eastAsia="Times New Roman" w:cs="Times New Roman"/>
                <w:kern w:val="0"/>
                <w:sz w:val="20"/>
                <w:szCs w:val="20"/>
              </w:rPr>
              <w:t>12,598</w:t>
            </w:r>
          </w:p>
        </w:tc>
      </w:tr>
      <w:tr>
        <w:tblPrEx>
          <w:tblBorders>
            <w:top w:val="single" w:color="F4B083" w:sz="4" w:space="0"/>
            <w:left w:val="single" w:color="F4B083" w:sz="4" w:space="0"/>
            <w:bottom w:val="single" w:color="F4B083" w:sz="4" w:space="0"/>
            <w:right w:val="single" w:color="F4B083" w:sz="4" w:space="0"/>
            <w:insideH w:val="single" w:color="F4B083" w:sz="4" w:space="0"/>
            <w:insideV w:val="none" w:color="auto" w:sz="0" w:space="0"/>
          </w:tblBorders>
          <w:tblCellMar>
            <w:top w:w="0" w:type="dxa"/>
            <w:left w:w="108" w:type="dxa"/>
            <w:bottom w:w="0" w:type="dxa"/>
            <w:right w:w="108" w:type="dxa"/>
          </w:tblCellMar>
        </w:tblPrEx>
        <w:trPr>
          <w:jc w:val="center"/>
        </w:trPr>
        <w:tc>
          <w:tcPr>
            <w:tcW w:w="1519" w:type="pct"/>
            <w:tcBorders>
              <w:top w:val="single" w:color="F4B083" w:sz="4" w:space="0"/>
              <w:left w:val="single" w:color="F4B083" w:sz="4" w:space="0"/>
              <w:bottom w:val="single" w:color="F4B083" w:sz="4" w:space="0"/>
              <w:right w:val="single" w:color="F4B083" w:sz="4" w:space="0"/>
            </w:tcBorders>
            <w:shd w:val="clear" w:color="auto" w:fill="FBE4D5"/>
            <w:vAlign w:val="center"/>
          </w:tcPr>
          <w:p>
            <w:pPr>
              <w:widowControl/>
              <w:spacing w:line="360" w:lineRule="auto"/>
              <w:ind w:firstLine="400"/>
              <w:jc w:val="center"/>
              <w:textAlignment w:val="center"/>
              <w:rPr>
                <w:rFonts w:hint="default" w:ascii="Times New Roman" w:hAnsi="Times New Roman" w:eastAsia="宋体" w:cs="Times New Roman"/>
                <w:b/>
                <w:bCs/>
                <w:color w:val="000000"/>
                <w:kern w:val="0"/>
                <w:sz w:val="20"/>
                <w:szCs w:val="20"/>
              </w:rPr>
            </w:pPr>
            <w:r>
              <w:rPr>
                <w:rFonts w:hint="default" w:ascii="Times New Roman" w:hAnsi="Times New Roman" w:eastAsia="Times New Roman" w:cs="Times New Roman"/>
                <w:b w:val="0"/>
                <w:bCs w:val="0"/>
                <w:color w:val="000000"/>
                <w:kern w:val="0"/>
                <w:sz w:val="20"/>
                <w:szCs w:val="20"/>
              </w:rPr>
              <w:t>Subtotal</w:t>
            </w:r>
          </w:p>
        </w:tc>
        <w:tc>
          <w:tcPr>
            <w:tcW w:w="2115" w:type="pct"/>
            <w:gridSpan w:val="2"/>
            <w:tcBorders>
              <w:top w:val="single" w:color="F4B083" w:sz="4" w:space="0"/>
              <w:left w:val="nil"/>
              <w:bottom w:val="single" w:color="F4B083" w:sz="4" w:space="0"/>
              <w:right w:val="nil"/>
            </w:tcBorders>
            <w:shd w:val="clear" w:color="auto" w:fill="FBE4D5"/>
            <w:vAlign w:val="center"/>
          </w:tcPr>
          <w:p>
            <w:pPr>
              <w:widowControl/>
              <w:spacing w:line="360" w:lineRule="auto"/>
              <w:ind w:firstLine="400"/>
              <w:jc w:val="center"/>
              <w:textAlignment w:val="center"/>
              <w:rPr>
                <w:rFonts w:hint="default" w:ascii="Times New Roman" w:hAnsi="Times New Roman" w:eastAsia="Times New Roman" w:cs="Times New Roman"/>
                <w:color w:val="000000"/>
                <w:kern w:val="0"/>
                <w:sz w:val="20"/>
                <w:szCs w:val="20"/>
              </w:rPr>
            </w:pPr>
          </w:p>
        </w:tc>
        <w:tc>
          <w:tcPr>
            <w:tcW w:w="1366" w:type="pct"/>
            <w:tcBorders>
              <w:top w:val="single" w:color="F4B083" w:sz="4" w:space="0"/>
              <w:left w:val="nil"/>
              <w:bottom w:val="single" w:color="F4B083" w:sz="4" w:space="0"/>
              <w:right w:val="single" w:color="F4B083" w:sz="4" w:space="0"/>
            </w:tcBorders>
            <w:shd w:val="clear" w:color="auto" w:fill="FBE4D5"/>
            <w:vAlign w:val="center"/>
          </w:tcPr>
          <w:p>
            <w:pPr>
              <w:spacing w:line="360" w:lineRule="auto"/>
              <w:ind w:firstLine="400"/>
              <w:jc w:val="center"/>
              <w:rPr>
                <w:rFonts w:hint="default" w:ascii="Times New Roman" w:hAnsi="Times New Roman" w:eastAsia="宋体" w:cs="Times New Roman"/>
                <w:kern w:val="0"/>
                <w:sz w:val="20"/>
                <w:szCs w:val="20"/>
              </w:rPr>
            </w:pPr>
            <w:r>
              <w:rPr>
                <w:rFonts w:hint="default" w:ascii="Times New Roman" w:hAnsi="Times New Roman" w:eastAsia="Times New Roman" w:cs="Times New Roman"/>
                <w:kern w:val="0"/>
                <w:sz w:val="20"/>
                <w:szCs w:val="20"/>
              </w:rPr>
              <w:t>35,596</w:t>
            </w:r>
          </w:p>
        </w:tc>
      </w:tr>
      <w:tr>
        <w:tblPrEx>
          <w:tblBorders>
            <w:top w:val="single" w:color="F4B083" w:sz="4" w:space="0"/>
            <w:left w:val="single" w:color="F4B083" w:sz="4" w:space="0"/>
            <w:bottom w:val="single" w:color="F4B083" w:sz="4" w:space="0"/>
            <w:right w:val="single" w:color="F4B083" w:sz="4" w:space="0"/>
            <w:insideH w:val="single" w:color="F4B083" w:sz="4" w:space="0"/>
            <w:insideV w:val="none" w:color="auto" w:sz="0" w:space="0"/>
          </w:tblBorders>
          <w:tblCellMar>
            <w:top w:w="0" w:type="dxa"/>
            <w:left w:w="108" w:type="dxa"/>
            <w:bottom w:w="0" w:type="dxa"/>
            <w:right w:w="108" w:type="dxa"/>
          </w:tblCellMar>
        </w:tblPrEx>
        <w:trPr>
          <w:trHeight w:val="90" w:hRule="atLeast"/>
          <w:jc w:val="center"/>
        </w:trPr>
        <w:tc>
          <w:tcPr>
            <w:tcW w:w="1519" w:type="pct"/>
            <w:tcBorders>
              <w:top w:val="single" w:color="F4B083" w:sz="4" w:space="0"/>
              <w:left w:val="single" w:color="F4B083" w:sz="4" w:space="0"/>
              <w:bottom w:val="single" w:color="F4B083" w:sz="4" w:space="0"/>
              <w:right w:val="single" w:color="F4B083" w:sz="4" w:space="0"/>
            </w:tcBorders>
            <w:vAlign w:val="center"/>
          </w:tcPr>
          <w:p>
            <w:pPr>
              <w:widowControl/>
              <w:spacing w:line="360" w:lineRule="auto"/>
              <w:ind w:firstLine="400"/>
              <w:jc w:val="center"/>
              <w:textAlignment w:val="center"/>
              <w:rPr>
                <w:rFonts w:hint="default" w:ascii="Times New Roman" w:hAnsi="Times New Roman" w:eastAsia="Times New Roman" w:cs="Times New Roman"/>
                <w:b/>
                <w:bCs/>
                <w:color w:val="000000"/>
                <w:kern w:val="0"/>
                <w:sz w:val="20"/>
                <w:szCs w:val="20"/>
              </w:rPr>
            </w:pPr>
            <w:r>
              <w:rPr>
                <w:rFonts w:hint="default" w:ascii="Times New Roman" w:hAnsi="Times New Roman" w:eastAsia="Times New Roman" w:cs="Times New Roman"/>
                <w:b w:val="0"/>
                <w:bCs w:val="0"/>
                <w:color w:val="000000"/>
                <w:kern w:val="0"/>
                <w:sz w:val="20"/>
                <w:szCs w:val="20"/>
              </w:rPr>
              <w:t>Establishment Charges</w:t>
            </w:r>
          </w:p>
        </w:tc>
        <w:tc>
          <w:tcPr>
            <w:tcW w:w="2115" w:type="pct"/>
            <w:gridSpan w:val="2"/>
            <w:tcBorders>
              <w:top w:val="single" w:color="F4B083" w:sz="4" w:space="0"/>
              <w:left w:val="nil"/>
              <w:bottom w:val="single" w:color="F4B083" w:sz="4" w:space="0"/>
              <w:right w:val="single" w:color="F4B083" w:sz="4" w:space="0"/>
            </w:tcBorders>
            <w:vAlign w:val="center"/>
          </w:tcPr>
          <w:p>
            <w:pPr>
              <w:widowControl/>
              <w:spacing w:line="360" w:lineRule="auto"/>
              <w:ind w:firstLine="400"/>
              <w:jc w:val="center"/>
              <w:textAlignment w:val="center"/>
              <w:rPr>
                <w:rFonts w:hint="default" w:ascii="Times New Roman" w:hAnsi="Times New Roman" w:eastAsia="Times New Roman" w:cs="Times New Roman"/>
                <w:color w:val="000000"/>
                <w:kern w:val="0"/>
                <w:sz w:val="20"/>
                <w:szCs w:val="20"/>
              </w:rPr>
            </w:pPr>
            <w:r>
              <w:rPr>
                <w:rFonts w:hint="default" w:ascii="Times New Roman" w:hAnsi="Times New Roman" w:eastAsia="Times New Roman" w:cs="Times New Roman"/>
                <w:color w:val="000000"/>
                <w:kern w:val="0"/>
                <w:sz w:val="20"/>
                <w:szCs w:val="20"/>
              </w:rPr>
              <w:t>Industrial and Commercial Registration</w:t>
            </w:r>
          </w:p>
        </w:tc>
        <w:tc>
          <w:tcPr>
            <w:tcW w:w="1366" w:type="pct"/>
            <w:tcBorders>
              <w:top w:val="single" w:color="F4B083" w:sz="4" w:space="0"/>
              <w:left w:val="nil"/>
              <w:bottom w:val="single" w:color="F4B083" w:sz="4" w:space="0"/>
              <w:right w:val="single" w:color="F4B083" w:sz="4" w:space="0"/>
            </w:tcBorders>
            <w:vAlign w:val="center"/>
          </w:tcPr>
          <w:p>
            <w:pPr>
              <w:spacing w:line="360" w:lineRule="auto"/>
              <w:ind w:firstLine="400"/>
              <w:jc w:val="center"/>
              <w:rPr>
                <w:rFonts w:hint="default" w:ascii="Times New Roman" w:hAnsi="Times New Roman" w:eastAsia="Times New Roman" w:cs="Times New Roman"/>
                <w:kern w:val="0"/>
                <w:sz w:val="20"/>
                <w:szCs w:val="20"/>
              </w:rPr>
            </w:pPr>
            <w:r>
              <w:rPr>
                <w:rFonts w:hint="default" w:ascii="Times New Roman" w:hAnsi="Times New Roman" w:eastAsia="Times New Roman" w:cs="Times New Roman"/>
                <w:kern w:val="0"/>
                <w:sz w:val="20"/>
                <w:szCs w:val="20"/>
              </w:rPr>
              <w:t>1,000</w:t>
            </w:r>
          </w:p>
        </w:tc>
      </w:tr>
      <w:tr>
        <w:tblPrEx>
          <w:tblBorders>
            <w:top w:val="single" w:color="F4B083" w:sz="4" w:space="0"/>
            <w:left w:val="single" w:color="F4B083" w:sz="4" w:space="0"/>
            <w:bottom w:val="single" w:color="F4B083" w:sz="4" w:space="0"/>
            <w:right w:val="single" w:color="F4B083" w:sz="4" w:space="0"/>
            <w:insideH w:val="single" w:color="F4B083" w:sz="4" w:space="0"/>
            <w:insideV w:val="none" w:color="auto" w:sz="0" w:space="0"/>
          </w:tblBorders>
          <w:tblCellMar>
            <w:top w:w="0" w:type="dxa"/>
            <w:left w:w="108" w:type="dxa"/>
            <w:bottom w:w="0" w:type="dxa"/>
            <w:right w:w="108" w:type="dxa"/>
          </w:tblCellMar>
        </w:tblPrEx>
        <w:trPr>
          <w:jc w:val="center"/>
        </w:trPr>
        <w:tc>
          <w:tcPr>
            <w:tcW w:w="1519" w:type="pct"/>
            <w:tcBorders>
              <w:top w:val="single" w:color="F4B083" w:sz="4" w:space="0"/>
              <w:left w:val="single" w:color="F4B083" w:sz="4" w:space="0"/>
              <w:bottom w:val="single" w:color="F4B083" w:sz="4" w:space="0"/>
              <w:right w:val="single" w:color="F4B083" w:sz="4" w:space="0"/>
            </w:tcBorders>
            <w:shd w:val="clear" w:color="auto" w:fill="FBE4D5"/>
            <w:vAlign w:val="center"/>
          </w:tcPr>
          <w:p>
            <w:pPr>
              <w:widowControl/>
              <w:spacing w:line="360" w:lineRule="auto"/>
              <w:ind w:firstLine="400"/>
              <w:jc w:val="center"/>
              <w:textAlignment w:val="center"/>
              <w:rPr>
                <w:rFonts w:hint="default" w:ascii="Times New Roman" w:hAnsi="Times New Roman" w:eastAsia="宋体" w:cs="Times New Roman"/>
                <w:b/>
                <w:bCs/>
                <w:color w:val="000000"/>
                <w:kern w:val="0"/>
                <w:sz w:val="20"/>
                <w:szCs w:val="20"/>
              </w:rPr>
            </w:pPr>
            <w:r>
              <w:rPr>
                <w:rFonts w:hint="default" w:ascii="Times New Roman" w:hAnsi="Times New Roman" w:eastAsia="Times New Roman" w:cs="Times New Roman"/>
                <w:b w:val="0"/>
                <w:bCs w:val="0"/>
                <w:color w:val="000000"/>
                <w:kern w:val="0"/>
                <w:sz w:val="20"/>
                <w:szCs w:val="20"/>
              </w:rPr>
              <w:t>Subtotal</w:t>
            </w:r>
          </w:p>
        </w:tc>
        <w:tc>
          <w:tcPr>
            <w:tcW w:w="2115" w:type="pct"/>
            <w:gridSpan w:val="2"/>
            <w:tcBorders>
              <w:top w:val="single" w:color="F4B083" w:sz="4" w:space="0"/>
              <w:left w:val="nil"/>
              <w:bottom w:val="single" w:color="F4B083" w:sz="4" w:space="0"/>
              <w:right w:val="nil"/>
            </w:tcBorders>
            <w:shd w:val="clear" w:color="auto" w:fill="FBE4D5"/>
            <w:vAlign w:val="center"/>
          </w:tcPr>
          <w:p>
            <w:pPr>
              <w:widowControl/>
              <w:spacing w:line="360" w:lineRule="auto"/>
              <w:ind w:firstLine="400"/>
              <w:jc w:val="center"/>
              <w:textAlignment w:val="center"/>
              <w:rPr>
                <w:rFonts w:hint="default" w:ascii="Times New Roman" w:hAnsi="Times New Roman" w:eastAsia="Times New Roman" w:cs="Times New Roman"/>
                <w:color w:val="000000"/>
                <w:kern w:val="0"/>
                <w:sz w:val="20"/>
                <w:szCs w:val="20"/>
              </w:rPr>
            </w:pPr>
          </w:p>
        </w:tc>
        <w:tc>
          <w:tcPr>
            <w:tcW w:w="1366" w:type="pct"/>
            <w:tcBorders>
              <w:top w:val="single" w:color="F4B083" w:sz="4" w:space="0"/>
              <w:left w:val="nil"/>
              <w:bottom w:val="single" w:color="F4B083" w:sz="4" w:space="0"/>
              <w:right w:val="single" w:color="F4B083" w:sz="4" w:space="0"/>
            </w:tcBorders>
            <w:shd w:val="clear" w:color="auto" w:fill="FBE4D5"/>
            <w:vAlign w:val="center"/>
          </w:tcPr>
          <w:p>
            <w:pPr>
              <w:spacing w:line="360" w:lineRule="auto"/>
              <w:ind w:firstLine="400"/>
              <w:jc w:val="center"/>
              <w:rPr>
                <w:rFonts w:hint="default" w:ascii="Times New Roman" w:hAnsi="Times New Roman" w:eastAsia="宋体" w:cs="Times New Roman"/>
                <w:kern w:val="0"/>
                <w:sz w:val="20"/>
                <w:szCs w:val="20"/>
              </w:rPr>
            </w:pPr>
            <w:r>
              <w:rPr>
                <w:rFonts w:hint="default" w:ascii="Times New Roman" w:hAnsi="Times New Roman" w:eastAsia="Times New Roman" w:cs="Times New Roman"/>
                <w:kern w:val="0"/>
                <w:sz w:val="20"/>
                <w:szCs w:val="20"/>
              </w:rPr>
              <w:t>1,000</w:t>
            </w:r>
          </w:p>
        </w:tc>
      </w:tr>
      <w:tr>
        <w:tblPrEx>
          <w:tblBorders>
            <w:top w:val="single" w:color="F4B083" w:sz="4" w:space="0"/>
            <w:left w:val="single" w:color="F4B083" w:sz="4" w:space="0"/>
            <w:bottom w:val="single" w:color="F4B083" w:sz="4" w:space="0"/>
            <w:right w:val="single" w:color="F4B083" w:sz="4" w:space="0"/>
            <w:insideH w:val="single" w:color="F4B083" w:sz="4" w:space="0"/>
            <w:insideV w:val="none" w:color="auto" w:sz="0" w:space="0"/>
          </w:tblBorders>
          <w:tblCellMar>
            <w:top w:w="0" w:type="dxa"/>
            <w:left w:w="108" w:type="dxa"/>
            <w:bottom w:w="0" w:type="dxa"/>
            <w:right w:w="108" w:type="dxa"/>
          </w:tblCellMar>
        </w:tblPrEx>
        <w:trPr>
          <w:trHeight w:val="308" w:hRule="atLeast"/>
          <w:jc w:val="center"/>
        </w:trPr>
        <w:tc>
          <w:tcPr>
            <w:tcW w:w="1519" w:type="pct"/>
            <w:vMerge w:val="restart"/>
            <w:tcBorders>
              <w:top w:val="nil"/>
              <w:left w:val="single" w:color="F4B083" w:sz="4" w:space="0"/>
              <w:bottom w:val="single" w:color="F4B083" w:sz="4" w:space="0"/>
              <w:right w:val="single" w:color="F4B083" w:sz="4" w:space="0"/>
            </w:tcBorders>
            <w:vAlign w:val="center"/>
          </w:tcPr>
          <w:p>
            <w:pPr>
              <w:spacing w:line="360" w:lineRule="auto"/>
              <w:ind w:firstLine="400"/>
              <w:jc w:val="center"/>
              <w:rPr>
                <w:rFonts w:hint="default" w:ascii="Times New Roman" w:hAnsi="Times New Roman" w:eastAsia="Times New Roman" w:cs="Times New Roman"/>
                <w:b/>
                <w:bCs/>
                <w:kern w:val="0"/>
                <w:sz w:val="20"/>
                <w:szCs w:val="20"/>
              </w:rPr>
            </w:pPr>
            <w:r>
              <w:rPr>
                <w:rFonts w:hint="default" w:ascii="Times New Roman" w:hAnsi="Times New Roman" w:eastAsia="Times New Roman" w:cs="Times New Roman"/>
                <w:b w:val="0"/>
                <w:bCs w:val="0"/>
                <w:kern w:val="0"/>
                <w:sz w:val="20"/>
                <w:szCs w:val="20"/>
              </w:rPr>
              <w:t>Floating Capital</w:t>
            </w:r>
          </w:p>
        </w:tc>
        <w:tc>
          <w:tcPr>
            <w:tcW w:w="2115" w:type="pct"/>
            <w:gridSpan w:val="2"/>
            <w:tcBorders>
              <w:top w:val="single" w:color="F4B083" w:sz="4" w:space="0"/>
              <w:left w:val="nil"/>
              <w:bottom w:val="single" w:color="F4B083" w:sz="4" w:space="0"/>
              <w:right w:val="single" w:color="F4B083" w:sz="4" w:space="0"/>
            </w:tcBorders>
            <w:vAlign w:val="center"/>
          </w:tcPr>
          <w:p>
            <w:pPr>
              <w:widowControl/>
              <w:spacing w:line="360" w:lineRule="auto"/>
              <w:ind w:firstLine="400"/>
              <w:jc w:val="center"/>
              <w:textAlignment w:val="center"/>
              <w:rPr>
                <w:rFonts w:hint="default" w:ascii="Times New Roman" w:hAnsi="Times New Roman" w:eastAsia="Times New Roman" w:cs="Times New Roman"/>
                <w:color w:val="000000"/>
                <w:kern w:val="0"/>
                <w:sz w:val="20"/>
                <w:szCs w:val="20"/>
              </w:rPr>
            </w:pPr>
            <w:r>
              <w:rPr>
                <w:rFonts w:hint="default" w:ascii="Times New Roman" w:hAnsi="Times New Roman" w:eastAsia="Times New Roman" w:cs="Times New Roman"/>
                <w:color w:val="000000"/>
                <w:kern w:val="0"/>
                <w:sz w:val="20"/>
                <w:szCs w:val="20"/>
              </w:rPr>
              <w:t>Low Priced and Easily Worn Articles</w:t>
            </w:r>
          </w:p>
        </w:tc>
        <w:tc>
          <w:tcPr>
            <w:tcW w:w="1366" w:type="pct"/>
            <w:tcBorders>
              <w:top w:val="single" w:color="F4B083" w:sz="4" w:space="0"/>
              <w:left w:val="nil"/>
              <w:bottom w:val="single" w:color="F4B083" w:sz="4" w:space="0"/>
              <w:right w:val="single" w:color="F4B083" w:sz="4" w:space="0"/>
            </w:tcBorders>
            <w:vAlign w:val="center"/>
          </w:tcPr>
          <w:p>
            <w:pPr>
              <w:spacing w:line="360" w:lineRule="auto"/>
              <w:ind w:firstLine="400"/>
              <w:jc w:val="center"/>
              <w:rPr>
                <w:rFonts w:hint="default" w:ascii="Times New Roman" w:hAnsi="Times New Roman" w:eastAsia="Times New Roman" w:cs="Times New Roman"/>
                <w:kern w:val="0"/>
                <w:sz w:val="20"/>
                <w:szCs w:val="20"/>
              </w:rPr>
            </w:pPr>
            <w:r>
              <w:rPr>
                <w:rFonts w:hint="default" w:ascii="Times New Roman" w:hAnsi="Times New Roman" w:eastAsia="Times New Roman" w:cs="Times New Roman"/>
                <w:kern w:val="0"/>
                <w:sz w:val="20"/>
                <w:szCs w:val="20"/>
              </w:rPr>
              <w:t>3,000</w:t>
            </w:r>
          </w:p>
        </w:tc>
      </w:tr>
      <w:tr>
        <w:tblPrEx>
          <w:tblBorders>
            <w:top w:val="single" w:color="F4B083" w:sz="4" w:space="0"/>
            <w:left w:val="single" w:color="F4B083" w:sz="4" w:space="0"/>
            <w:bottom w:val="single" w:color="F4B083" w:sz="4" w:space="0"/>
            <w:right w:val="single" w:color="F4B083" w:sz="4" w:space="0"/>
            <w:insideH w:val="single" w:color="F4B083" w:sz="4" w:space="0"/>
            <w:insideV w:val="none" w:color="auto" w:sz="0" w:space="0"/>
          </w:tblBorders>
          <w:tblCellMar>
            <w:top w:w="0" w:type="dxa"/>
            <w:left w:w="108" w:type="dxa"/>
            <w:bottom w:w="0" w:type="dxa"/>
            <w:right w:w="108" w:type="dxa"/>
          </w:tblCellMar>
        </w:tblPrEx>
        <w:trPr>
          <w:trHeight w:val="331" w:hRule="atLeast"/>
          <w:jc w:val="center"/>
        </w:trPr>
        <w:tc>
          <w:tcPr>
            <w:tcW w:w="0" w:type="auto"/>
            <w:vMerge w:val="continue"/>
            <w:tcBorders>
              <w:top w:val="nil"/>
              <w:left w:val="single" w:color="F4B083" w:sz="4" w:space="0"/>
              <w:bottom w:val="single" w:color="F4B083" w:sz="4" w:space="0"/>
              <w:right w:val="single" w:color="F4B083" w:sz="4" w:space="0"/>
            </w:tcBorders>
            <w:vAlign w:val="center"/>
          </w:tcPr>
          <w:p>
            <w:pPr>
              <w:widowControl/>
              <w:spacing w:line="360" w:lineRule="auto"/>
              <w:ind w:firstLine="402"/>
              <w:jc w:val="center"/>
              <w:rPr>
                <w:rFonts w:hint="default" w:ascii="Times New Roman" w:hAnsi="Times New Roman" w:eastAsia="Times New Roman" w:cs="Times New Roman"/>
                <w:b/>
                <w:bCs/>
                <w:kern w:val="0"/>
                <w:sz w:val="20"/>
                <w:szCs w:val="20"/>
              </w:rPr>
            </w:pPr>
          </w:p>
        </w:tc>
        <w:tc>
          <w:tcPr>
            <w:tcW w:w="857" w:type="pct"/>
            <w:vMerge w:val="restart"/>
            <w:tcBorders>
              <w:top w:val="nil"/>
              <w:left w:val="nil"/>
              <w:bottom w:val="single" w:color="F4B083" w:sz="4" w:space="0"/>
              <w:right w:val="single" w:color="F4B083" w:sz="4" w:space="0"/>
            </w:tcBorders>
            <w:shd w:val="clear" w:color="auto" w:fill="FBE4D5"/>
            <w:vAlign w:val="center"/>
          </w:tcPr>
          <w:p>
            <w:pPr>
              <w:widowControl/>
              <w:spacing w:line="360" w:lineRule="auto"/>
              <w:ind w:firstLine="400"/>
              <w:jc w:val="center"/>
              <w:textAlignment w:val="center"/>
              <w:rPr>
                <w:rFonts w:hint="default" w:ascii="Times New Roman" w:hAnsi="Times New Roman" w:eastAsia="Times New Roman" w:cs="Times New Roman"/>
                <w:color w:val="000000"/>
                <w:kern w:val="0"/>
                <w:sz w:val="20"/>
                <w:szCs w:val="20"/>
              </w:rPr>
            </w:pPr>
            <w:r>
              <w:rPr>
                <w:rFonts w:hint="default" w:ascii="Times New Roman" w:hAnsi="Times New Roman" w:eastAsia="Times New Roman" w:cs="Times New Roman"/>
                <w:color w:val="000000"/>
                <w:kern w:val="0"/>
                <w:sz w:val="20"/>
                <w:szCs w:val="20"/>
              </w:rPr>
              <w:t>Publicity Fees</w:t>
            </w:r>
          </w:p>
        </w:tc>
        <w:tc>
          <w:tcPr>
            <w:tcW w:w="1258" w:type="pct"/>
            <w:tcBorders>
              <w:top w:val="single" w:color="F4B083" w:sz="4" w:space="0"/>
              <w:left w:val="nil"/>
              <w:bottom w:val="single" w:color="F4B083" w:sz="4" w:space="0"/>
              <w:right w:val="single" w:color="F4B083" w:sz="4" w:space="0"/>
            </w:tcBorders>
            <w:shd w:val="clear" w:color="auto" w:fill="FBE4D5"/>
            <w:vAlign w:val="center"/>
          </w:tcPr>
          <w:p>
            <w:pPr>
              <w:widowControl/>
              <w:spacing w:line="360" w:lineRule="auto"/>
              <w:ind w:firstLine="400"/>
              <w:jc w:val="center"/>
              <w:textAlignment w:val="center"/>
              <w:rPr>
                <w:rFonts w:hint="default" w:ascii="Times New Roman" w:hAnsi="Times New Roman" w:eastAsia="宋体" w:cs="Times New Roman"/>
                <w:color w:val="000000"/>
                <w:kern w:val="0"/>
                <w:sz w:val="20"/>
                <w:szCs w:val="20"/>
              </w:rPr>
            </w:pPr>
            <w:r>
              <w:rPr>
                <w:rFonts w:hint="default" w:ascii="Times New Roman" w:hAnsi="Times New Roman" w:eastAsia="Times New Roman" w:cs="Times New Roman"/>
                <w:color w:val="000000"/>
                <w:kern w:val="0"/>
                <w:sz w:val="20"/>
                <w:szCs w:val="20"/>
              </w:rPr>
              <w:t>KOL popularize</w:t>
            </w:r>
          </w:p>
        </w:tc>
        <w:tc>
          <w:tcPr>
            <w:tcW w:w="1366" w:type="pct"/>
            <w:tcBorders>
              <w:top w:val="single" w:color="F4B083" w:sz="4" w:space="0"/>
              <w:left w:val="nil"/>
              <w:bottom w:val="single" w:color="F4B083" w:sz="4" w:space="0"/>
              <w:right w:val="single" w:color="F4B083" w:sz="4" w:space="0"/>
            </w:tcBorders>
            <w:shd w:val="clear" w:color="auto" w:fill="FBE4D5"/>
            <w:vAlign w:val="center"/>
          </w:tcPr>
          <w:p>
            <w:pPr>
              <w:spacing w:line="360" w:lineRule="auto"/>
              <w:ind w:firstLine="400"/>
              <w:jc w:val="center"/>
              <w:rPr>
                <w:rFonts w:hint="default" w:ascii="Times New Roman" w:hAnsi="Times New Roman" w:eastAsia="Times New Roman" w:cs="Times New Roman"/>
                <w:kern w:val="0"/>
                <w:sz w:val="20"/>
                <w:szCs w:val="20"/>
              </w:rPr>
            </w:pPr>
            <w:r>
              <w:rPr>
                <w:rFonts w:hint="default" w:ascii="Times New Roman" w:hAnsi="Times New Roman" w:eastAsia="Times New Roman" w:cs="Times New Roman"/>
                <w:kern w:val="0"/>
                <w:sz w:val="20"/>
                <w:szCs w:val="20"/>
              </w:rPr>
              <w:t>3,000</w:t>
            </w:r>
          </w:p>
        </w:tc>
      </w:tr>
      <w:tr>
        <w:tblPrEx>
          <w:tblBorders>
            <w:top w:val="single" w:color="F4B083" w:sz="4" w:space="0"/>
            <w:left w:val="single" w:color="F4B083" w:sz="4" w:space="0"/>
            <w:bottom w:val="single" w:color="F4B083" w:sz="4" w:space="0"/>
            <w:right w:val="single" w:color="F4B083" w:sz="4" w:space="0"/>
            <w:insideH w:val="single" w:color="F4B083" w:sz="4" w:space="0"/>
            <w:insideV w:val="none" w:color="auto" w:sz="0" w:space="0"/>
          </w:tblBorders>
          <w:tblCellMar>
            <w:top w:w="0" w:type="dxa"/>
            <w:left w:w="108" w:type="dxa"/>
            <w:bottom w:w="0" w:type="dxa"/>
            <w:right w:w="108" w:type="dxa"/>
          </w:tblCellMar>
        </w:tblPrEx>
        <w:trPr>
          <w:trHeight w:val="331" w:hRule="atLeast"/>
          <w:jc w:val="center"/>
        </w:trPr>
        <w:tc>
          <w:tcPr>
            <w:tcW w:w="0" w:type="auto"/>
            <w:vMerge w:val="continue"/>
            <w:tcBorders>
              <w:top w:val="nil"/>
              <w:left w:val="single" w:color="F4B083" w:sz="4" w:space="0"/>
              <w:bottom w:val="single" w:color="F4B083" w:sz="4" w:space="0"/>
              <w:right w:val="single" w:color="F4B083" w:sz="4" w:space="0"/>
            </w:tcBorders>
            <w:vAlign w:val="center"/>
          </w:tcPr>
          <w:p>
            <w:pPr>
              <w:widowControl/>
              <w:spacing w:line="360" w:lineRule="auto"/>
              <w:ind w:firstLine="402"/>
              <w:jc w:val="center"/>
              <w:rPr>
                <w:rFonts w:hint="default" w:ascii="Times New Roman" w:hAnsi="Times New Roman" w:eastAsia="Times New Roman" w:cs="Times New Roman"/>
                <w:b/>
                <w:bCs/>
                <w:kern w:val="0"/>
                <w:sz w:val="20"/>
                <w:szCs w:val="20"/>
              </w:rPr>
            </w:pPr>
          </w:p>
        </w:tc>
        <w:tc>
          <w:tcPr>
            <w:tcW w:w="0" w:type="auto"/>
            <w:vMerge w:val="continue"/>
            <w:tcBorders>
              <w:top w:val="nil"/>
              <w:left w:val="nil"/>
              <w:bottom w:val="single" w:color="F4B083" w:sz="4" w:space="0"/>
              <w:right w:val="single" w:color="F4B083" w:sz="4" w:space="0"/>
            </w:tcBorders>
            <w:vAlign w:val="center"/>
          </w:tcPr>
          <w:p>
            <w:pPr>
              <w:widowControl/>
              <w:spacing w:line="360" w:lineRule="auto"/>
              <w:ind w:firstLine="400"/>
              <w:jc w:val="center"/>
              <w:rPr>
                <w:rFonts w:hint="default" w:ascii="Times New Roman" w:hAnsi="Times New Roman" w:eastAsia="Times New Roman" w:cs="Times New Roman"/>
                <w:color w:val="000000"/>
                <w:kern w:val="0"/>
                <w:sz w:val="20"/>
                <w:szCs w:val="20"/>
              </w:rPr>
            </w:pPr>
          </w:p>
        </w:tc>
        <w:tc>
          <w:tcPr>
            <w:tcW w:w="1258" w:type="pct"/>
            <w:tcBorders>
              <w:top w:val="single" w:color="F4B083" w:sz="4" w:space="0"/>
              <w:left w:val="nil"/>
              <w:bottom w:val="single" w:color="F4B083" w:sz="4" w:space="0"/>
              <w:right w:val="single" w:color="F4B083" w:sz="4" w:space="0"/>
            </w:tcBorders>
            <w:shd w:val="clear" w:color="auto" w:fill="FBE4D5"/>
            <w:vAlign w:val="center"/>
          </w:tcPr>
          <w:p>
            <w:pPr>
              <w:widowControl/>
              <w:spacing w:line="360" w:lineRule="auto"/>
              <w:ind w:firstLine="400"/>
              <w:jc w:val="center"/>
              <w:textAlignment w:val="center"/>
              <w:rPr>
                <w:rFonts w:hint="default" w:ascii="Times New Roman" w:hAnsi="Times New Roman" w:eastAsia="Times New Roman" w:cs="Times New Roman"/>
                <w:color w:val="000000"/>
                <w:kern w:val="0"/>
                <w:sz w:val="20"/>
                <w:szCs w:val="20"/>
              </w:rPr>
            </w:pPr>
            <w:r>
              <w:rPr>
                <w:rFonts w:hint="default" w:ascii="Times New Roman" w:hAnsi="Times New Roman" w:eastAsia="Times New Roman" w:cs="Times New Roman"/>
                <w:color w:val="000000"/>
                <w:kern w:val="0"/>
                <w:sz w:val="20"/>
                <w:szCs w:val="20"/>
              </w:rPr>
              <w:t>Advertising on Other Platforms</w:t>
            </w:r>
          </w:p>
        </w:tc>
        <w:tc>
          <w:tcPr>
            <w:tcW w:w="1366" w:type="pct"/>
            <w:tcBorders>
              <w:top w:val="single" w:color="F4B083" w:sz="4" w:space="0"/>
              <w:left w:val="nil"/>
              <w:bottom w:val="single" w:color="F4B083" w:sz="4" w:space="0"/>
              <w:right w:val="single" w:color="F4B083" w:sz="4" w:space="0"/>
            </w:tcBorders>
            <w:shd w:val="clear" w:color="auto" w:fill="FBE4D5"/>
            <w:vAlign w:val="center"/>
          </w:tcPr>
          <w:p>
            <w:pPr>
              <w:spacing w:line="360" w:lineRule="auto"/>
              <w:ind w:firstLine="400"/>
              <w:jc w:val="center"/>
              <w:rPr>
                <w:rFonts w:hint="default" w:ascii="Times New Roman" w:hAnsi="Times New Roman" w:eastAsia="Times New Roman" w:cs="Times New Roman"/>
                <w:kern w:val="0"/>
                <w:sz w:val="20"/>
                <w:szCs w:val="20"/>
              </w:rPr>
            </w:pPr>
            <w:r>
              <w:rPr>
                <w:rFonts w:hint="default" w:ascii="Times New Roman" w:hAnsi="Times New Roman" w:eastAsia="Times New Roman" w:cs="Times New Roman"/>
                <w:kern w:val="0"/>
                <w:sz w:val="20"/>
                <w:szCs w:val="20"/>
              </w:rPr>
              <w:t>2,000</w:t>
            </w:r>
          </w:p>
        </w:tc>
      </w:tr>
      <w:tr>
        <w:tblPrEx>
          <w:tblBorders>
            <w:top w:val="single" w:color="F4B083" w:sz="4" w:space="0"/>
            <w:left w:val="single" w:color="F4B083" w:sz="4" w:space="0"/>
            <w:bottom w:val="single" w:color="F4B083" w:sz="4" w:space="0"/>
            <w:right w:val="single" w:color="F4B083" w:sz="4" w:space="0"/>
            <w:insideH w:val="single" w:color="F4B083" w:sz="4" w:space="0"/>
            <w:insideV w:val="none" w:color="auto" w:sz="0" w:space="0"/>
          </w:tblBorders>
          <w:tblCellMar>
            <w:top w:w="0" w:type="dxa"/>
            <w:left w:w="108" w:type="dxa"/>
            <w:bottom w:w="0" w:type="dxa"/>
            <w:right w:w="108" w:type="dxa"/>
          </w:tblCellMar>
        </w:tblPrEx>
        <w:trPr>
          <w:trHeight w:val="371" w:hRule="atLeast"/>
          <w:jc w:val="center"/>
        </w:trPr>
        <w:tc>
          <w:tcPr>
            <w:tcW w:w="0" w:type="auto"/>
            <w:vMerge w:val="continue"/>
            <w:tcBorders>
              <w:top w:val="nil"/>
              <w:left w:val="single" w:color="F4B083" w:sz="4" w:space="0"/>
              <w:bottom w:val="single" w:color="F4B083" w:sz="4" w:space="0"/>
              <w:right w:val="single" w:color="F4B083" w:sz="4" w:space="0"/>
            </w:tcBorders>
            <w:vAlign w:val="center"/>
          </w:tcPr>
          <w:p>
            <w:pPr>
              <w:widowControl/>
              <w:spacing w:line="360" w:lineRule="auto"/>
              <w:ind w:firstLine="402"/>
              <w:jc w:val="center"/>
              <w:rPr>
                <w:rFonts w:hint="default" w:ascii="Times New Roman" w:hAnsi="Times New Roman" w:eastAsia="Times New Roman" w:cs="Times New Roman"/>
                <w:b/>
                <w:bCs/>
                <w:kern w:val="0"/>
                <w:sz w:val="20"/>
                <w:szCs w:val="20"/>
              </w:rPr>
            </w:pPr>
          </w:p>
        </w:tc>
        <w:tc>
          <w:tcPr>
            <w:tcW w:w="0" w:type="auto"/>
            <w:vMerge w:val="continue"/>
            <w:tcBorders>
              <w:top w:val="nil"/>
              <w:left w:val="nil"/>
              <w:bottom w:val="single" w:color="F4B083" w:sz="4" w:space="0"/>
              <w:right w:val="single" w:color="F4B083" w:sz="4" w:space="0"/>
            </w:tcBorders>
            <w:vAlign w:val="center"/>
          </w:tcPr>
          <w:p>
            <w:pPr>
              <w:widowControl/>
              <w:spacing w:line="360" w:lineRule="auto"/>
              <w:ind w:firstLine="400"/>
              <w:jc w:val="center"/>
              <w:rPr>
                <w:rFonts w:hint="default" w:ascii="Times New Roman" w:hAnsi="Times New Roman" w:eastAsia="Times New Roman" w:cs="Times New Roman"/>
                <w:color w:val="000000"/>
                <w:kern w:val="0"/>
                <w:sz w:val="20"/>
                <w:szCs w:val="20"/>
              </w:rPr>
            </w:pPr>
          </w:p>
        </w:tc>
        <w:tc>
          <w:tcPr>
            <w:tcW w:w="1258" w:type="pct"/>
            <w:tcBorders>
              <w:top w:val="single" w:color="F4B083" w:sz="4" w:space="0"/>
              <w:left w:val="nil"/>
              <w:bottom w:val="single" w:color="F4B083" w:sz="4" w:space="0"/>
              <w:right w:val="single" w:color="F4B083" w:sz="4" w:space="0"/>
            </w:tcBorders>
            <w:shd w:val="clear" w:color="auto" w:fill="FBE4D5"/>
            <w:vAlign w:val="center"/>
          </w:tcPr>
          <w:p>
            <w:pPr>
              <w:widowControl/>
              <w:spacing w:line="360" w:lineRule="auto"/>
              <w:ind w:firstLine="400"/>
              <w:jc w:val="center"/>
              <w:textAlignment w:val="center"/>
              <w:rPr>
                <w:rFonts w:hint="default" w:ascii="Times New Roman" w:hAnsi="Times New Roman" w:eastAsia="Times New Roman" w:cs="Times New Roman"/>
                <w:color w:val="000000"/>
                <w:kern w:val="0"/>
                <w:sz w:val="20"/>
                <w:szCs w:val="20"/>
              </w:rPr>
            </w:pPr>
            <w:r>
              <w:rPr>
                <w:rFonts w:hint="default" w:ascii="Times New Roman" w:hAnsi="Times New Roman" w:eastAsia="Times New Roman" w:cs="Times New Roman"/>
                <w:color w:val="000000"/>
                <w:kern w:val="0"/>
                <w:sz w:val="20"/>
                <w:szCs w:val="20"/>
              </w:rPr>
              <w:t>Media Account Publicity</w:t>
            </w:r>
          </w:p>
        </w:tc>
        <w:tc>
          <w:tcPr>
            <w:tcW w:w="1366" w:type="pct"/>
            <w:tcBorders>
              <w:top w:val="single" w:color="F4B083" w:sz="4" w:space="0"/>
              <w:left w:val="nil"/>
              <w:bottom w:val="single" w:color="F4B083" w:sz="4" w:space="0"/>
              <w:right w:val="single" w:color="F4B083" w:sz="4" w:space="0"/>
            </w:tcBorders>
            <w:shd w:val="clear" w:color="auto" w:fill="FBE4D5"/>
            <w:vAlign w:val="center"/>
          </w:tcPr>
          <w:p>
            <w:pPr>
              <w:spacing w:line="360" w:lineRule="auto"/>
              <w:ind w:firstLine="400"/>
              <w:jc w:val="center"/>
              <w:rPr>
                <w:rFonts w:hint="default" w:ascii="Times New Roman" w:hAnsi="Times New Roman" w:eastAsia="Times New Roman" w:cs="Times New Roman"/>
                <w:kern w:val="0"/>
                <w:sz w:val="20"/>
                <w:szCs w:val="20"/>
              </w:rPr>
            </w:pPr>
            <w:r>
              <w:rPr>
                <w:rFonts w:hint="default" w:ascii="Times New Roman" w:hAnsi="Times New Roman" w:eastAsia="Times New Roman" w:cs="Times New Roman"/>
                <w:kern w:val="0"/>
                <w:sz w:val="20"/>
                <w:szCs w:val="20"/>
              </w:rPr>
              <w:t>2,000</w:t>
            </w:r>
          </w:p>
        </w:tc>
      </w:tr>
      <w:tr>
        <w:tblPrEx>
          <w:tblBorders>
            <w:top w:val="single" w:color="F4B083" w:sz="4" w:space="0"/>
            <w:left w:val="single" w:color="F4B083" w:sz="4" w:space="0"/>
            <w:bottom w:val="single" w:color="F4B083" w:sz="4" w:space="0"/>
            <w:right w:val="single" w:color="F4B083" w:sz="4" w:space="0"/>
            <w:insideH w:val="single" w:color="F4B083" w:sz="4" w:space="0"/>
            <w:insideV w:val="none" w:color="auto" w:sz="0" w:space="0"/>
          </w:tblBorders>
          <w:tblCellMar>
            <w:top w:w="0" w:type="dxa"/>
            <w:left w:w="108" w:type="dxa"/>
            <w:bottom w:w="0" w:type="dxa"/>
            <w:right w:w="108" w:type="dxa"/>
          </w:tblCellMar>
        </w:tblPrEx>
        <w:trPr>
          <w:jc w:val="center"/>
        </w:trPr>
        <w:tc>
          <w:tcPr>
            <w:tcW w:w="0" w:type="auto"/>
            <w:vMerge w:val="continue"/>
            <w:tcBorders>
              <w:top w:val="nil"/>
              <w:left w:val="single" w:color="F4B083" w:sz="4" w:space="0"/>
              <w:bottom w:val="single" w:color="F4B083" w:sz="4" w:space="0"/>
              <w:right w:val="single" w:color="F4B083" w:sz="4" w:space="0"/>
            </w:tcBorders>
            <w:vAlign w:val="center"/>
          </w:tcPr>
          <w:p>
            <w:pPr>
              <w:widowControl/>
              <w:spacing w:line="360" w:lineRule="auto"/>
              <w:ind w:firstLine="402"/>
              <w:jc w:val="center"/>
              <w:rPr>
                <w:rFonts w:hint="default" w:ascii="Times New Roman" w:hAnsi="Times New Roman" w:eastAsia="Times New Roman" w:cs="Times New Roman"/>
                <w:b/>
                <w:bCs/>
                <w:kern w:val="0"/>
                <w:sz w:val="20"/>
                <w:szCs w:val="20"/>
              </w:rPr>
            </w:pPr>
          </w:p>
        </w:tc>
        <w:tc>
          <w:tcPr>
            <w:tcW w:w="2115" w:type="pct"/>
            <w:gridSpan w:val="2"/>
            <w:tcBorders>
              <w:top w:val="single" w:color="F4B083" w:sz="4" w:space="0"/>
              <w:left w:val="nil"/>
              <w:bottom w:val="single" w:color="F4B083" w:sz="4" w:space="0"/>
              <w:right w:val="single" w:color="F4B083" w:sz="4" w:space="0"/>
            </w:tcBorders>
            <w:vAlign w:val="center"/>
          </w:tcPr>
          <w:p>
            <w:pPr>
              <w:widowControl/>
              <w:spacing w:line="360" w:lineRule="auto"/>
              <w:ind w:firstLine="400"/>
              <w:jc w:val="center"/>
              <w:textAlignment w:val="center"/>
              <w:rPr>
                <w:rFonts w:hint="default" w:ascii="Times New Roman" w:hAnsi="Times New Roman" w:eastAsia="Times New Roman" w:cs="Times New Roman"/>
                <w:color w:val="000000"/>
                <w:kern w:val="0"/>
                <w:sz w:val="20"/>
                <w:szCs w:val="20"/>
              </w:rPr>
            </w:pPr>
            <w:r>
              <w:rPr>
                <w:rFonts w:hint="default" w:ascii="Times New Roman" w:hAnsi="Times New Roman" w:eastAsia="Times New Roman" w:cs="Times New Roman"/>
                <w:color w:val="000000"/>
                <w:kern w:val="0"/>
                <w:sz w:val="20"/>
                <w:szCs w:val="20"/>
              </w:rPr>
              <w:t>Technology Development Costs</w:t>
            </w:r>
          </w:p>
        </w:tc>
        <w:tc>
          <w:tcPr>
            <w:tcW w:w="1366" w:type="pct"/>
            <w:tcBorders>
              <w:top w:val="single" w:color="F4B083" w:sz="4" w:space="0"/>
              <w:left w:val="nil"/>
              <w:bottom w:val="single" w:color="F4B083" w:sz="4" w:space="0"/>
              <w:right w:val="single" w:color="F4B083" w:sz="4" w:space="0"/>
            </w:tcBorders>
            <w:vAlign w:val="center"/>
          </w:tcPr>
          <w:p>
            <w:pPr>
              <w:spacing w:line="360" w:lineRule="auto"/>
              <w:ind w:firstLine="400"/>
              <w:jc w:val="center"/>
              <w:rPr>
                <w:rFonts w:hint="default" w:ascii="Times New Roman" w:hAnsi="Times New Roman" w:eastAsia="Times New Roman" w:cs="Times New Roman"/>
                <w:kern w:val="0"/>
                <w:sz w:val="20"/>
                <w:szCs w:val="20"/>
              </w:rPr>
            </w:pPr>
            <w:r>
              <w:rPr>
                <w:rFonts w:hint="default" w:ascii="Times New Roman" w:hAnsi="Times New Roman" w:eastAsia="Times New Roman" w:cs="Times New Roman"/>
                <w:kern w:val="0"/>
                <w:sz w:val="20"/>
                <w:szCs w:val="20"/>
              </w:rPr>
              <w:t>20,000</w:t>
            </w:r>
          </w:p>
        </w:tc>
      </w:tr>
      <w:tr>
        <w:tblPrEx>
          <w:tblBorders>
            <w:top w:val="single" w:color="F4B083" w:sz="4" w:space="0"/>
            <w:left w:val="single" w:color="F4B083" w:sz="4" w:space="0"/>
            <w:bottom w:val="single" w:color="F4B083" w:sz="4" w:space="0"/>
            <w:right w:val="single" w:color="F4B083" w:sz="4" w:space="0"/>
            <w:insideH w:val="single" w:color="F4B083" w:sz="4" w:space="0"/>
            <w:insideV w:val="none" w:color="auto" w:sz="0" w:space="0"/>
          </w:tblBorders>
          <w:tblCellMar>
            <w:top w:w="0" w:type="dxa"/>
            <w:left w:w="108" w:type="dxa"/>
            <w:bottom w:w="0" w:type="dxa"/>
            <w:right w:w="108" w:type="dxa"/>
          </w:tblCellMar>
        </w:tblPrEx>
        <w:trPr>
          <w:jc w:val="center"/>
        </w:trPr>
        <w:tc>
          <w:tcPr>
            <w:tcW w:w="0" w:type="auto"/>
            <w:vMerge w:val="continue"/>
            <w:tcBorders>
              <w:top w:val="nil"/>
              <w:left w:val="single" w:color="F4B083" w:sz="4" w:space="0"/>
              <w:bottom w:val="single" w:color="F4B083" w:sz="4" w:space="0"/>
              <w:right w:val="single" w:color="F4B083" w:sz="4" w:space="0"/>
            </w:tcBorders>
            <w:vAlign w:val="center"/>
          </w:tcPr>
          <w:p>
            <w:pPr>
              <w:widowControl/>
              <w:spacing w:line="360" w:lineRule="auto"/>
              <w:ind w:firstLine="402"/>
              <w:jc w:val="center"/>
              <w:rPr>
                <w:rFonts w:hint="default" w:ascii="Times New Roman" w:hAnsi="Times New Roman" w:eastAsia="Times New Roman" w:cs="Times New Roman"/>
                <w:b/>
                <w:bCs/>
                <w:kern w:val="0"/>
                <w:sz w:val="20"/>
                <w:szCs w:val="20"/>
              </w:rPr>
            </w:pPr>
          </w:p>
        </w:tc>
        <w:tc>
          <w:tcPr>
            <w:tcW w:w="2115" w:type="pct"/>
            <w:gridSpan w:val="2"/>
            <w:tcBorders>
              <w:top w:val="single" w:color="F4B083" w:sz="4" w:space="0"/>
              <w:left w:val="nil"/>
              <w:bottom w:val="single" w:color="F4B083" w:sz="4" w:space="0"/>
              <w:right w:val="single" w:color="F4B083" w:sz="4" w:space="0"/>
            </w:tcBorders>
            <w:shd w:val="clear" w:color="auto" w:fill="FBE4D5"/>
            <w:vAlign w:val="center"/>
          </w:tcPr>
          <w:p>
            <w:pPr>
              <w:widowControl/>
              <w:spacing w:line="360" w:lineRule="auto"/>
              <w:ind w:firstLine="400"/>
              <w:jc w:val="center"/>
              <w:textAlignment w:val="center"/>
              <w:rPr>
                <w:rFonts w:hint="default" w:ascii="Times New Roman" w:hAnsi="Times New Roman" w:eastAsia="宋体" w:cs="Times New Roman"/>
                <w:color w:val="000000"/>
                <w:kern w:val="0"/>
                <w:sz w:val="20"/>
                <w:szCs w:val="20"/>
              </w:rPr>
            </w:pPr>
            <w:r>
              <w:rPr>
                <w:rFonts w:hint="default" w:ascii="Times New Roman" w:hAnsi="Times New Roman" w:eastAsia="Times New Roman" w:cs="Times New Roman"/>
                <w:color w:val="000000"/>
                <w:kern w:val="0"/>
                <w:sz w:val="20"/>
                <w:szCs w:val="20"/>
              </w:rPr>
              <w:t>Others</w:t>
            </w:r>
          </w:p>
        </w:tc>
        <w:tc>
          <w:tcPr>
            <w:tcW w:w="1366" w:type="pct"/>
            <w:tcBorders>
              <w:top w:val="single" w:color="F4B083" w:sz="4" w:space="0"/>
              <w:left w:val="nil"/>
              <w:bottom w:val="single" w:color="F4B083" w:sz="4" w:space="0"/>
              <w:right w:val="single" w:color="F4B083" w:sz="4" w:space="0"/>
            </w:tcBorders>
            <w:shd w:val="clear" w:color="auto" w:fill="FBE4D5"/>
            <w:vAlign w:val="center"/>
          </w:tcPr>
          <w:p>
            <w:pPr>
              <w:spacing w:line="360" w:lineRule="auto"/>
              <w:ind w:firstLine="400"/>
              <w:jc w:val="center"/>
              <w:rPr>
                <w:rFonts w:hint="default" w:ascii="Times New Roman" w:hAnsi="Times New Roman" w:eastAsia="Times New Roman" w:cs="Times New Roman"/>
                <w:kern w:val="0"/>
                <w:sz w:val="20"/>
                <w:szCs w:val="20"/>
              </w:rPr>
            </w:pPr>
            <w:r>
              <w:rPr>
                <w:rFonts w:hint="default" w:ascii="Times New Roman" w:hAnsi="Times New Roman" w:eastAsia="Times New Roman" w:cs="Times New Roman"/>
                <w:kern w:val="0"/>
                <w:sz w:val="20"/>
                <w:szCs w:val="20"/>
              </w:rPr>
              <w:t>2,000</w:t>
            </w:r>
          </w:p>
        </w:tc>
      </w:tr>
      <w:tr>
        <w:tblPrEx>
          <w:tblBorders>
            <w:top w:val="single" w:color="F4B083" w:sz="4" w:space="0"/>
            <w:left w:val="single" w:color="F4B083" w:sz="4" w:space="0"/>
            <w:bottom w:val="single" w:color="F4B083" w:sz="4" w:space="0"/>
            <w:right w:val="single" w:color="F4B083" w:sz="4" w:space="0"/>
            <w:insideH w:val="single" w:color="F4B083" w:sz="4" w:space="0"/>
            <w:insideV w:val="none" w:color="auto" w:sz="0" w:space="0"/>
          </w:tblBorders>
          <w:tblCellMar>
            <w:top w:w="0" w:type="dxa"/>
            <w:left w:w="108" w:type="dxa"/>
            <w:bottom w:w="0" w:type="dxa"/>
            <w:right w:w="108" w:type="dxa"/>
          </w:tblCellMar>
        </w:tblPrEx>
        <w:trPr>
          <w:jc w:val="center"/>
        </w:trPr>
        <w:tc>
          <w:tcPr>
            <w:tcW w:w="1519" w:type="pct"/>
            <w:tcBorders>
              <w:top w:val="single" w:color="F4B083" w:sz="4" w:space="0"/>
              <w:left w:val="single" w:color="F4B083" w:sz="4" w:space="0"/>
              <w:bottom w:val="single" w:color="F4B083" w:sz="4" w:space="0"/>
              <w:right w:val="single" w:color="F4B083" w:sz="4" w:space="0"/>
            </w:tcBorders>
            <w:vAlign w:val="center"/>
          </w:tcPr>
          <w:p>
            <w:pPr>
              <w:widowControl/>
              <w:spacing w:line="360" w:lineRule="auto"/>
              <w:ind w:firstLine="400"/>
              <w:jc w:val="center"/>
              <w:textAlignment w:val="center"/>
              <w:rPr>
                <w:rFonts w:hint="default" w:ascii="Times New Roman" w:hAnsi="Times New Roman" w:eastAsia="宋体" w:cs="Times New Roman"/>
                <w:b/>
                <w:bCs/>
                <w:color w:val="000000"/>
                <w:kern w:val="0"/>
                <w:sz w:val="20"/>
                <w:szCs w:val="20"/>
              </w:rPr>
            </w:pPr>
            <w:r>
              <w:rPr>
                <w:rFonts w:hint="default" w:ascii="Times New Roman" w:hAnsi="Times New Roman" w:eastAsia="Times New Roman" w:cs="Times New Roman"/>
                <w:b w:val="0"/>
                <w:bCs w:val="0"/>
                <w:color w:val="000000"/>
                <w:kern w:val="0"/>
                <w:sz w:val="20"/>
                <w:szCs w:val="20"/>
              </w:rPr>
              <w:t>Subtotal</w:t>
            </w:r>
          </w:p>
        </w:tc>
        <w:tc>
          <w:tcPr>
            <w:tcW w:w="2115" w:type="pct"/>
            <w:gridSpan w:val="2"/>
            <w:tcBorders>
              <w:top w:val="single" w:color="F4B083" w:sz="4" w:space="0"/>
              <w:left w:val="nil"/>
              <w:bottom w:val="single" w:color="F4B083" w:sz="4" w:space="0"/>
              <w:right w:val="nil"/>
            </w:tcBorders>
            <w:vAlign w:val="center"/>
          </w:tcPr>
          <w:p>
            <w:pPr>
              <w:widowControl/>
              <w:spacing w:line="360" w:lineRule="auto"/>
              <w:ind w:firstLine="400"/>
              <w:jc w:val="center"/>
              <w:textAlignment w:val="center"/>
              <w:rPr>
                <w:rFonts w:hint="default" w:ascii="Times New Roman" w:hAnsi="Times New Roman" w:eastAsia="Times New Roman" w:cs="Times New Roman"/>
                <w:color w:val="000000"/>
                <w:kern w:val="0"/>
                <w:sz w:val="20"/>
                <w:szCs w:val="20"/>
              </w:rPr>
            </w:pPr>
          </w:p>
        </w:tc>
        <w:tc>
          <w:tcPr>
            <w:tcW w:w="1366" w:type="pct"/>
            <w:tcBorders>
              <w:top w:val="single" w:color="F4B083" w:sz="4" w:space="0"/>
              <w:left w:val="single" w:color="F4B083" w:sz="4" w:space="0"/>
              <w:bottom w:val="single" w:color="F4B083" w:sz="4" w:space="0"/>
              <w:right w:val="single" w:color="F4B083" w:sz="4" w:space="0"/>
            </w:tcBorders>
            <w:vAlign w:val="center"/>
          </w:tcPr>
          <w:p>
            <w:pPr>
              <w:spacing w:line="360" w:lineRule="auto"/>
              <w:ind w:firstLine="400"/>
              <w:jc w:val="center"/>
              <w:rPr>
                <w:rFonts w:hint="default" w:ascii="Times New Roman" w:hAnsi="Times New Roman" w:eastAsia="宋体" w:cs="Times New Roman"/>
                <w:kern w:val="0"/>
                <w:sz w:val="20"/>
                <w:szCs w:val="20"/>
              </w:rPr>
            </w:pPr>
            <w:r>
              <w:rPr>
                <w:rFonts w:hint="default" w:ascii="Times New Roman" w:hAnsi="Times New Roman" w:eastAsia="Times New Roman" w:cs="Times New Roman"/>
                <w:kern w:val="0"/>
                <w:sz w:val="20"/>
                <w:szCs w:val="20"/>
              </w:rPr>
              <w:t>32,000</w:t>
            </w:r>
          </w:p>
        </w:tc>
      </w:tr>
      <w:tr>
        <w:tblPrEx>
          <w:tblBorders>
            <w:top w:val="single" w:color="F4B083" w:sz="4" w:space="0"/>
            <w:left w:val="single" w:color="F4B083" w:sz="4" w:space="0"/>
            <w:bottom w:val="single" w:color="F4B083" w:sz="4" w:space="0"/>
            <w:right w:val="single" w:color="F4B083" w:sz="4" w:space="0"/>
            <w:insideH w:val="single" w:color="F4B083" w:sz="4" w:space="0"/>
            <w:insideV w:val="none" w:color="auto" w:sz="0" w:space="0"/>
          </w:tblBorders>
          <w:tblCellMar>
            <w:top w:w="0" w:type="dxa"/>
            <w:left w:w="108" w:type="dxa"/>
            <w:bottom w:w="0" w:type="dxa"/>
            <w:right w:w="108" w:type="dxa"/>
          </w:tblCellMar>
        </w:tblPrEx>
        <w:trPr>
          <w:jc w:val="center"/>
        </w:trPr>
        <w:tc>
          <w:tcPr>
            <w:tcW w:w="1519" w:type="pct"/>
            <w:tcBorders>
              <w:top w:val="single" w:color="F4B083" w:sz="4" w:space="0"/>
              <w:left w:val="single" w:color="F4B083" w:sz="4" w:space="0"/>
              <w:bottom w:val="single" w:color="F4B083" w:sz="4" w:space="0"/>
              <w:right w:val="single" w:color="F4B083" w:sz="4" w:space="0"/>
            </w:tcBorders>
            <w:shd w:val="clear" w:color="auto" w:fill="FBE4D5"/>
            <w:vAlign w:val="center"/>
          </w:tcPr>
          <w:p>
            <w:pPr>
              <w:widowControl/>
              <w:spacing w:line="360" w:lineRule="auto"/>
              <w:ind w:firstLine="400"/>
              <w:jc w:val="center"/>
              <w:textAlignment w:val="center"/>
              <w:rPr>
                <w:rFonts w:hint="default" w:ascii="Times New Roman" w:hAnsi="Times New Roman" w:eastAsia="Times New Roman" w:cs="Times New Roman"/>
                <w:b/>
                <w:bCs/>
                <w:color w:val="000000"/>
                <w:kern w:val="0"/>
                <w:sz w:val="20"/>
                <w:szCs w:val="20"/>
              </w:rPr>
            </w:pPr>
            <w:r>
              <w:rPr>
                <w:rFonts w:hint="default" w:ascii="Times New Roman" w:hAnsi="Times New Roman" w:eastAsia="Times New Roman" w:cs="Times New Roman"/>
                <w:b w:val="0"/>
                <w:bCs w:val="0"/>
                <w:color w:val="000000"/>
                <w:kern w:val="0"/>
                <w:sz w:val="20"/>
                <w:szCs w:val="20"/>
              </w:rPr>
              <w:t>Total</w:t>
            </w:r>
          </w:p>
        </w:tc>
        <w:tc>
          <w:tcPr>
            <w:tcW w:w="2115" w:type="pct"/>
            <w:gridSpan w:val="2"/>
            <w:tcBorders>
              <w:top w:val="single" w:color="F4B083" w:sz="4" w:space="0"/>
              <w:left w:val="nil"/>
              <w:bottom w:val="single" w:color="F4B083" w:sz="4" w:space="0"/>
              <w:right w:val="nil"/>
            </w:tcBorders>
            <w:shd w:val="clear" w:color="auto" w:fill="FBE4D5"/>
            <w:vAlign w:val="center"/>
          </w:tcPr>
          <w:p>
            <w:pPr>
              <w:widowControl/>
              <w:spacing w:line="360" w:lineRule="auto"/>
              <w:ind w:firstLine="400"/>
              <w:jc w:val="center"/>
              <w:textAlignment w:val="center"/>
              <w:rPr>
                <w:rFonts w:hint="default" w:ascii="Times New Roman" w:hAnsi="Times New Roman" w:eastAsia="Times New Roman" w:cs="Times New Roman"/>
                <w:color w:val="000000"/>
                <w:kern w:val="0"/>
                <w:sz w:val="20"/>
                <w:szCs w:val="20"/>
              </w:rPr>
            </w:pPr>
          </w:p>
        </w:tc>
        <w:tc>
          <w:tcPr>
            <w:tcW w:w="1366" w:type="pct"/>
            <w:tcBorders>
              <w:top w:val="single" w:color="F4B083" w:sz="4" w:space="0"/>
              <w:left w:val="single" w:color="F4B083" w:sz="4" w:space="0"/>
              <w:bottom w:val="single" w:color="F4B083" w:sz="4" w:space="0"/>
              <w:right w:val="single" w:color="F4B083" w:sz="4" w:space="0"/>
            </w:tcBorders>
            <w:shd w:val="clear" w:color="auto" w:fill="FBE4D5"/>
            <w:vAlign w:val="center"/>
          </w:tcPr>
          <w:p>
            <w:pPr>
              <w:spacing w:line="360" w:lineRule="auto"/>
              <w:ind w:firstLine="400"/>
              <w:jc w:val="center"/>
              <w:rPr>
                <w:rFonts w:hint="default" w:ascii="Times New Roman" w:hAnsi="Times New Roman" w:eastAsia="宋体" w:cs="Times New Roman"/>
                <w:kern w:val="0"/>
                <w:sz w:val="20"/>
                <w:szCs w:val="20"/>
              </w:rPr>
            </w:pPr>
            <w:r>
              <w:rPr>
                <w:rFonts w:hint="default" w:ascii="Times New Roman" w:hAnsi="Times New Roman" w:eastAsia="Times New Roman" w:cs="Times New Roman"/>
                <w:kern w:val="0"/>
                <w:sz w:val="20"/>
                <w:szCs w:val="20"/>
              </w:rPr>
              <w:t>68,596</w:t>
            </w:r>
          </w:p>
        </w:tc>
      </w:tr>
    </w:tbl>
    <w:p>
      <w:pPr>
        <w:spacing w:before="156" w:beforeLines="50" w:after="156" w:afterLines="50" w:line="360" w:lineRule="auto"/>
        <w:ind w:firstLine="360" w:firstLineChars="200"/>
        <w:jc w:val="center"/>
        <w:rPr>
          <w:rFonts w:hint="default" w:ascii="Calibri" w:hAnsi="Calibri" w:cs="Times New Roman" w:eastAsiaTheme="minorEastAsia"/>
          <w:lang w:val="en-US" w:eastAsia="zh-CN"/>
        </w:rPr>
      </w:pPr>
      <w:r>
        <w:rPr>
          <w:rFonts w:hint="default" w:ascii="Times New Roman" w:hAnsi="Times New Roman" w:eastAsia="黑体" w:cs="Times New Roman"/>
          <w:sz w:val="18"/>
          <w:szCs w:val="18"/>
        </w:rPr>
        <w:t xml:space="preserve">Table </w:t>
      </w:r>
      <w:r>
        <w:rPr>
          <w:rFonts w:hint="eastAsia" w:ascii="Times New Roman" w:hAnsi="Times New Roman" w:eastAsia="黑体" w:cs="Times New Roman"/>
          <w:sz w:val="18"/>
          <w:szCs w:val="18"/>
          <w:lang w:val="en-US" w:eastAsia="zh-CN"/>
        </w:rPr>
        <w:t>5</w:t>
      </w:r>
      <w:r>
        <w:rPr>
          <w:rFonts w:hint="default" w:ascii="Times New Roman" w:hAnsi="Times New Roman" w:eastAsia="Times New Roman" w:cs="Times New Roman"/>
          <w:sz w:val="18"/>
          <w:szCs w:val="18"/>
        </w:rPr>
        <w:t>-</w:t>
      </w:r>
      <w:r>
        <w:rPr>
          <w:rFonts w:hint="eastAsia" w:ascii="Times New Roman" w:hAnsi="Times New Roman" w:eastAsia="宋体" w:cs="Times New Roman"/>
          <w:sz w:val="18"/>
          <w:szCs w:val="18"/>
          <w:lang w:val="en-US" w:eastAsia="zh-CN"/>
        </w:rPr>
        <w:t>1</w:t>
      </w:r>
      <w:r>
        <w:rPr>
          <w:rFonts w:hint="default" w:ascii="Times New Roman" w:hAnsi="Times New Roman" w:cs="Times New Roman"/>
          <w:sz w:val="18"/>
          <w:szCs w:val="18"/>
        </w:rPr>
        <w:t xml:space="preserve"> </w:t>
      </w:r>
      <w:r>
        <w:rPr>
          <w:rFonts w:hint="eastAsia" w:ascii="Times New Roman" w:hAnsi="Times New Roman" w:cs="Times New Roman"/>
          <w:sz w:val="18"/>
          <w:szCs w:val="18"/>
          <w:lang w:val="en-US" w:eastAsia="zh-CN"/>
        </w:rPr>
        <w:t>Product investment forecast</w:t>
      </w:r>
    </w:p>
    <w:p>
      <w:pPr>
        <w:pStyle w:val="3"/>
        <w:numPr>
          <w:ilvl w:val="1"/>
          <w:numId w:val="2"/>
        </w:numPr>
        <w:spacing w:line="360" w:lineRule="auto"/>
        <w:rPr>
          <w:rFonts w:hint="eastAsia"/>
        </w:rPr>
      </w:pPr>
      <w:bookmarkStart w:id="40" w:name="_Toc11692"/>
      <w:r>
        <w:rPr>
          <w:rFonts w:hint="eastAsia" w:cs="Arial"/>
        </w:rPr>
        <w:t>Revenue and user volume projections</w:t>
      </w:r>
      <w:bookmarkEnd w:id="40"/>
    </w:p>
    <w:p>
      <w:pPr>
        <w:spacing w:line="360" w:lineRule="auto"/>
        <w:ind w:firstLine="420" w:firstLineChars="0"/>
        <w:rPr>
          <w:rFonts w:hint="default" w:ascii="Times New Roman" w:hAnsi="Times New Roman" w:cs="Times New Roman"/>
        </w:rPr>
      </w:pPr>
      <w:r>
        <w:rPr>
          <w:rFonts w:hint="default" w:ascii="Times New Roman" w:hAnsi="Times New Roman" w:cs="Times New Roman"/>
        </w:rPr>
        <w:t>The project team's primary revenue for the first five years is third party placement revenue. The project team plans to start advertising in the fourth quarter of the first year, so only the fourth quarter of the first year will have advertising revenue. Through market research and taking into account the type of platform, user experience and other relevant factors, the project team will launch full-screen ads and horizontal ads in the platform. The costs will be negotiated with third parties.</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The project team expects the number of users to increase year on year from the time the software is officially launched. Three years after the release of the software, SleepOnTime is expected to have a total of 600,000 registered users.</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52243"/>
    <w:multiLevelType w:val="multilevel"/>
    <w:tmpl w:val="01752243"/>
    <w:lvl w:ilvl="0" w:tentative="0">
      <w:start w:val="1"/>
      <w:numFmt w:val="decimal"/>
      <w:lvlText w:val="%1."/>
      <w:lvlJc w:val="left"/>
      <w:pPr>
        <w:ind w:left="720" w:hanging="720"/>
      </w:pPr>
      <w:rPr>
        <w:rFonts w:hint="default" w:cs="Calibri"/>
      </w:rPr>
    </w:lvl>
    <w:lvl w:ilvl="1" w:tentative="0">
      <w:start w:val="1"/>
      <w:numFmt w:val="decimal"/>
      <w:isLgl/>
      <w:lvlText w:val="%1.%2"/>
      <w:lvlJc w:val="left"/>
      <w:pPr>
        <w:ind w:left="720" w:hanging="720"/>
      </w:pPr>
      <w:rPr>
        <w:rFonts w:hint="default" w:cs="Arial"/>
      </w:rPr>
    </w:lvl>
    <w:lvl w:ilvl="2" w:tentative="0">
      <w:start w:val="1"/>
      <w:numFmt w:val="decimal"/>
      <w:isLgl/>
      <w:lvlText w:val="%1.%2.%3"/>
      <w:lvlJc w:val="left"/>
      <w:pPr>
        <w:ind w:left="1080" w:hanging="1080"/>
      </w:pPr>
      <w:rPr>
        <w:rFonts w:hint="default" w:cs="Arial"/>
      </w:rPr>
    </w:lvl>
    <w:lvl w:ilvl="3" w:tentative="0">
      <w:start w:val="1"/>
      <w:numFmt w:val="decimal"/>
      <w:isLgl/>
      <w:lvlText w:val="%1.%2.%3.%4"/>
      <w:lvlJc w:val="left"/>
      <w:pPr>
        <w:ind w:left="1080" w:hanging="1080"/>
      </w:pPr>
      <w:rPr>
        <w:rFonts w:hint="default" w:cs="Arial"/>
      </w:rPr>
    </w:lvl>
    <w:lvl w:ilvl="4" w:tentative="0">
      <w:start w:val="1"/>
      <w:numFmt w:val="decimal"/>
      <w:isLgl/>
      <w:lvlText w:val="%1.%2.%3.%4.%5"/>
      <w:lvlJc w:val="left"/>
      <w:pPr>
        <w:ind w:left="1440" w:hanging="1440"/>
      </w:pPr>
      <w:rPr>
        <w:rFonts w:hint="default" w:cs="Arial"/>
      </w:rPr>
    </w:lvl>
    <w:lvl w:ilvl="5" w:tentative="0">
      <w:start w:val="1"/>
      <w:numFmt w:val="decimal"/>
      <w:isLgl/>
      <w:lvlText w:val="%1.%2.%3.%4.%5.%6"/>
      <w:lvlJc w:val="left"/>
      <w:pPr>
        <w:ind w:left="1800" w:hanging="1800"/>
      </w:pPr>
      <w:rPr>
        <w:rFonts w:hint="default" w:cs="Arial"/>
      </w:rPr>
    </w:lvl>
    <w:lvl w:ilvl="6" w:tentative="0">
      <w:start w:val="1"/>
      <w:numFmt w:val="decimal"/>
      <w:isLgl/>
      <w:lvlText w:val="%1.%2.%3.%4.%5.%6.%7"/>
      <w:lvlJc w:val="left"/>
      <w:pPr>
        <w:ind w:left="1800" w:hanging="1800"/>
      </w:pPr>
      <w:rPr>
        <w:rFonts w:hint="default" w:cs="Arial"/>
      </w:rPr>
    </w:lvl>
    <w:lvl w:ilvl="7" w:tentative="0">
      <w:start w:val="1"/>
      <w:numFmt w:val="decimal"/>
      <w:isLgl/>
      <w:lvlText w:val="%1.%2.%3.%4.%5.%6.%7.%8"/>
      <w:lvlJc w:val="left"/>
      <w:pPr>
        <w:ind w:left="2160" w:hanging="2160"/>
      </w:pPr>
      <w:rPr>
        <w:rFonts w:hint="default" w:cs="Arial"/>
      </w:rPr>
    </w:lvl>
    <w:lvl w:ilvl="8" w:tentative="0">
      <w:start w:val="1"/>
      <w:numFmt w:val="decimal"/>
      <w:isLgl/>
      <w:lvlText w:val="%1.%2.%3.%4.%5.%6.%7.%8.%9"/>
      <w:lvlJc w:val="left"/>
      <w:pPr>
        <w:ind w:left="2520" w:hanging="2520"/>
      </w:pPr>
      <w:rPr>
        <w:rFonts w:hint="default" w:cs="Arial"/>
      </w:rPr>
    </w:lvl>
  </w:abstractNum>
  <w:abstractNum w:abstractNumId="1">
    <w:nsid w:val="50F75BDB"/>
    <w:multiLevelType w:val="multilevel"/>
    <w:tmpl w:val="50F75BD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DA59170"/>
    <w:multiLevelType w:val="singleLevel"/>
    <w:tmpl w:val="6DA59170"/>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清_柠">
    <w15:presenceInfo w15:providerId="None" w15:userId="清_柠"/>
  </w15:person>
  <w15:person w15:author="吴 思芃">
    <w15:presenceInfo w15:providerId="Windows Live" w15:userId="7f95667489d7d1cf"/>
  </w15:person>
  <w15:person w15:author="zhou xy">
    <w15:presenceInfo w15:providerId="None" w15:userId="zhou xy"/>
  </w15:person>
  <w15:person w15:author="糖罐「」">
    <w15:presenceInfo w15:providerId="None" w15:userId="糖罐「」"/>
  </w15:person>
  <w15:person w15:author="糖罐「」 [2]">
    <w15:presenceInfo w15:providerId="WPS Office" w15:userId="3695538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ExOTIxY2E0OGUyMzJmOTM1YjRkMTYwYTAyMWIyMmQifQ=="/>
  </w:docVars>
  <w:rsids>
    <w:rsidRoot w:val="00DB6803"/>
    <w:rsid w:val="00197256"/>
    <w:rsid w:val="002D4559"/>
    <w:rsid w:val="00612D00"/>
    <w:rsid w:val="0086017D"/>
    <w:rsid w:val="00A43AE7"/>
    <w:rsid w:val="00C05418"/>
    <w:rsid w:val="00DB6803"/>
    <w:rsid w:val="06CE625A"/>
    <w:rsid w:val="0A8B7244"/>
    <w:rsid w:val="0C811679"/>
    <w:rsid w:val="0FAB538A"/>
    <w:rsid w:val="11C95F9C"/>
    <w:rsid w:val="1300779B"/>
    <w:rsid w:val="1BA057FB"/>
    <w:rsid w:val="23D26F32"/>
    <w:rsid w:val="24545B99"/>
    <w:rsid w:val="250F7D12"/>
    <w:rsid w:val="2D2D342B"/>
    <w:rsid w:val="387E0FDF"/>
    <w:rsid w:val="3E673997"/>
    <w:rsid w:val="3EA96BEE"/>
    <w:rsid w:val="4B410375"/>
    <w:rsid w:val="52302EF2"/>
    <w:rsid w:val="55BD2CEE"/>
    <w:rsid w:val="56590D42"/>
    <w:rsid w:val="5A0A5DD6"/>
    <w:rsid w:val="691E189E"/>
    <w:rsid w:val="6B362ECF"/>
    <w:rsid w:val="7A4078C7"/>
    <w:rsid w:val="7B857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semiHidden/>
    <w:unhideWhenUsed/>
    <w:qFormat/>
    <w:uiPriority w:val="39"/>
    <w:pPr>
      <w:ind w:left="840" w:leftChars="400"/>
    </w:pPr>
  </w:style>
  <w:style w:type="paragraph" w:styleId="8">
    <w:name w:val="footer"/>
    <w:basedOn w:val="1"/>
    <w:semiHidden/>
    <w:unhideWhenUsed/>
    <w:qFormat/>
    <w:uiPriority w:val="99"/>
    <w:pPr>
      <w:tabs>
        <w:tab w:val="center" w:pos="4153"/>
        <w:tab w:val="right" w:pos="8306"/>
      </w:tabs>
      <w:snapToGrid w:val="0"/>
      <w:jc w:val="left"/>
    </w:pPr>
    <w:rPr>
      <w:sz w:val="18"/>
    </w:rPr>
  </w:style>
  <w:style w:type="paragraph" w:styleId="9">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character" w:customStyle="1" w:styleId="14">
    <w:name w:val="标题 1 字符"/>
    <w:basedOn w:val="13"/>
    <w:link w:val="2"/>
    <w:qFormat/>
    <w:uiPriority w:val="9"/>
    <w:rPr>
      <w:b/>
      <w:bCs/>
      <w:kern w:val="44"/>
      <w:sz w:val="44"/>
      <w:szCs w:val="44"/>
    </w:rPr>
  </w:style>
  <w:style w:type="character" w:customStyle="1" w:styleId="15">
    <w:name w:val="标题 2 字符"/>
    <w:basedOn w:val="13"/>
    <w:link w:val="3"/>
    <w:qFormat/>
    <w:uiPriority w:val="9"/>
    <w:rPr>
      <w:rFonts w:asciiTheme="majorHAnsi" w:hAnsiTheme="majorHAnsi" w:eastAsiaTheme="majorEastAsia" w:cstheme="majorBidi"/>
      <w:b/>
      <w:bCs/>
      <w:sz w:val="32"/>
      <w:szCs w:val="32"/>
    </w:rPr>
  </w:style>
  <w:style w:type="character" w:customStyle="1" w:styleId="16">
    <w:name w:val="标题 3 字符"/>
    <w:basedOn w:val="13"/>
    <w:link w:val="4"/>
    <w:qFormat/>
    <w:uiPriority w:val="9"/>
    <w:rPr>
      <w:b/>
      <w:bCs/>
      <w:sz w:val="32"/>
      <w:szCs w:val="32"/>
    </w:rPr>
  </w:style>
  <w:style w:type="paragraph" w:styleId="17">
    <w:name w:val="List Paragraph"/>
    <w:basedOn w:val="1"/>
    <w:qFormat/>
    <w:uiPriority w:val="34"/>
    <w:pPr>
      <w:ind w:firstLine="420" w:firstLineChars="200"/>
    </w:pPr>
  </w:style>
  <w:style w:type="character" w:customStyle="1" w:styleId="18">
    <w:name w:val="标题 4 字符"/>
    <w:basedOn w:val="13"/>
    <w:link w:val="5"/>
    <w:qFormat/>
    <w:uiPriority w:val="9"/>
    <w:rPr>
      <w:rFonts w:asciiTheme="majorHAnsi" w:hAnsiTheme="majorHAnsi" w:eastAsiaTheme="majorEastAsia" w:cstheme="majorBidi"/>
      <w:b/>
      <w:bCs/>
      <w:sz w:val="28"/>
      <w:szCs w:val="28"/>
    </w:rPr>
  </w:style>
  <w:style w:type="character" w:customStyle="1" w:styleId="19">
    <w:name w:val="15"/>
    <w:basedOn w:val="13"/>
    <w:qFormat/>
    <w:uiPriority w:val="0"/>
    <w:rPr>
      <w:rFonts w:hint="eastAsia" w:ascii="等线" w:hAnsi="等线" w:eastAsia="等线"/>
      <w:b/>
      <w:bCs/>
    </w:rPr>
  </w:style>
  <w:style w:type="paragraph" w:customStyle="1" w:styleId="20">
    <w:name w:val="图表注释"/>
    <w:basedOn w:val="1"/>
    <w:next w:val="1"/>
    <w:qFormat/>
    <w:uiPriority w:val="0"/>
    <w:pPr>
      <w:spacing w:beforeLines="50" w:afterLines="50"/>
      <w:jc w:val="center"/>
    </w:pPr>
    <w:rPr>
      <w:rFonts w:ascii="Calibri" w:hAnsi="Calibri" w:eastAsia="黑体" w:cs="Times New Roman"/>
      <w:sz w:val="18"/>
      <w:szCs w:val="18"/>
    </w:rPr>
  </w:style>
  <w:style w:type="paragraph" w:customStyle="1" w:styleId="21">
    <w:name w:val="List Paragraph1"/>
    <w:basedOn w:val="1"/>
    <w:qFormat/>
    <w:uiPriority w:val="0"/>
    <w:pPr>
      <w:spacing w:line="360" w:lineRule="auto"/>
      <w:ind w:firstLine="420" w:firstLineChars="200"/>
    </w:pPr>
    <w:rPr>
      <w:rFonts w:ascii="Calibri" w:hAnsi="Calibri" w:eastAsia="宋体" w:cs="Times New Roman"/>
      <w:sz w:val="24"/>
      <w:szCs w:val="24"/>
    </w:rPr>
  </w:style>
  <w:style w:type="table" w:customStyle="1" w:styleId="22">
    <w:name w:val="网格表 4 - 着色 21"/>
    <w:basedOn w:val="12"/>
    <w:qFormat/>
    <w:uiPriority w:val="0"/>
    <w:rPr>
      <w:rFonts w:ascii="等线" w:hAnsi="等线" w:eastAsia="等线" w:cs="宋体"/>
      <w:kern w:val="0"/>
      <w:sz w:val="20"/>
      <w:szCs w:val="20"/>
    </w:rPr>
    <w:tblP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left w:w="0" w:type="dxa"/>
        <w:right w:w="0" w:type="dxa"/>
      </w:tblCellMar>
    </w:tblPr>
    <w:tblStylePr w:type="firstRow">
      <w:rPr>
        <w:rFonts w:hint="default" w:ascii="Times New Roman" w:hAnsi="Times New Roman" w:cs="Times New Roman"/>
        <w:b/>
        <w:bCs/>
        <w:color w:val="FFFFFF"/>
      </w:rPr>
      <w:tcPr>
        <w:tcBorders>
          <w:top w:val="single" w:color="ED7D31" w:sz="4" w:space="0"/>
          <w:left w:val="single" w:color="ED7D31" w:sz="4" w:space="0"/>
          <w:bottom w:val="single" w:color="ED7D31" w:sz="4" w:space="0"/>
          <w:right w:val="single" w:color="ED7D31" w:sz="4" w:space="0"/>
          <w:insideH w:val="nil"/>
          <w:insideV w:val="nil"/>
        </w:tcBorders>
        <w:shd w:val="clear" w:color="auto" w:fill="ED7D31"/>
      </w:tcPr>
    </w:tblStylePr>
    <w:tblStylePr w:type="lastRow">
      <w:rPr>
        <w:rFonts w:hint="default" w:ascii="Times New Roman" w:hAnsi="Times New Roman" w:cs="Times New Roman"/>
        <w:b/>
        <w:bCs/>
      </w:rPr>
      <w:tcPr>
        <w:tcBorders>
          <w:top w:val="double" w:color="ED7D31"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FBE4D5"/>
      </w:tcPr>
    </w:tblStylePr>
    <w:tblStylePr w:type="band1Horz">
      <w:tcPr>
        <w:shd w:val="clear" w:color="auto" w:fill="FBE4D5"/>
      </w:tcPr>
    </w:tblStylePr>
  </w:style>
  <w:style w:type="table" w:customStyle="1" w:styleId="23">
    <w:name w:val="网格表 4 - 着色 61"/>
    <w:basedOn w:val="12"/>
    <w:qFormat/>
    <w:uiPriority w:val="0"/>
    <w:rPr>
      <w:rFonts w:ascii="等线" w:hAnsi="等线" w:eastAsia="等线" w:cs="宋体"/>
      <w:kern w:val="0"/>
      <w:sz w:val="20"/>
      <w:szCs w:val="20"/>
    </w:rPr>
    <w:tblPr>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CellMar>
        <w:left w:w="0" w:type="dxa"/>
        <w:right w:w="0" w:type="dxa"/>
      </w:tblCellMar>
    </w:tblPr>
    <w:tblStylePr w:type="firstRow">
      <w:rPr>
        <w:rFonts w:hint="default" w:ascii="Times New Roman" w:hAnsi="Times New Roman" w:cs="Times New Roman"/>
        <w:b/>
        <w:bCs/>
        <w:color w:val="FFFFFF"/>
      </w:rPr>
      <w:tcPr>
        <w:tcBorders>
          <w:top w:val="single" w:color="F79646" w:sz="4" w:space="0"/>
          <w:left w:val="single" w:color="F79646" w:sz="4" w:space="0"/>
          <w:bottom w:val="single" w:color="F79646" w:sz="4" w:space="0"/>
          <w:right w:val="single" w:color="F79646" w:sz="4" w:space="0"/>
          <w:insideH w:val="nil"/>
          <w:insideV w:val="nil"/>
        </w:tcBorders>
        <w:shd w:val="clear" w:color="auto" w:fill="F79646"/>
      </w:tcPr>
    </w:tblStylePr>
    <w:tblStylePr w:type="lastRow">
      <w:rPr>
        <w:rFonts w:hint="default" w:ascii="Times New Roman" w:hAnsi="Times New Roman" w:cs="Times New Roman"/>
        <w:b/>
        <w:bCs/>
      </w:rPr>
      <w:tcPr>
        <w:tcBorders>
          <w:top w:val="double" w:color="F79646"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FDE9D9"/>
      </w:tcPr>
    </w:tblStylePr>
    <w:tblStylePr w:type="band1Horz">
      <w:tcPr>
        <w:shd w:val="clear" w:color="auto" w:fill="FDE9D9"/>
      </w:tcPr>
    </w:tblStylePr>
  </w:style>
  <w:style w:type="table" w:customStyle="1" w:styleId="24">
    <w:name w:val="网格表 6 彩色 - 着色 42"/>
    <w:basedOn w:val="12"/>
    <w:qFormat/>
    <w:uiPriority w:val="0"/>
    <w:rPr>
      <w:rFonts w:ascii="等线" w:hAnsi="等线" w:eastAsia="等线" w:cs="宋体"/>
      <w:color w:val="5F497A"/>
      <w:kern w:val="0"/>
      <w:sz w:val="20"/>
      <w:szCs w:val="20"/>
    </w:rPr>
    <w:tblPr>
      <w:tblBorders>
        <w:top w:val="single" w:color="B2A1C7" w:sz="4" w:space="0"/>
        <w:left w:val="single" w:color="B2A1C7" w:sz="4" w:space="0"/>
        <w:bottom w:val="single" w:color="B2A1C7" w:sz="4" w:space="0"/>
        <w:right w:val="single" w:color="B2A1C7" w:sz="4" w:space="0"/>
        <w:insideH w:val="single" w:color="B2A1C7" w:sz="4" w:space="0"/>
        <w:insideV w:val="single" w:color="B2A1C7" w:sz="4" w:space="0"/>
      </w:tblBorders>
      <w:tblCellMar>
        <w:left w:w="0" w:type="dxa"/>
        <w:right w:w="0" w:type="dxa"/>
      </w:tblCellMar>
    </w:tblPr>
    <w:tblStylePr w:type="firstRow">
      <w:rPr>
        <w:rFonts w:hint="default" w:ascii="Times New Roman" w:hAnsi="Times New Roman" w:cs="Times New Roman"/>
        <w:b/>
        <w:bCs/>
      </w:rPr>
      <w:tcPr>
        <w:tcBorders>
          <w:bottom w:val="single" w:color="B2A1C7" w:sz="12" w:space="0"/>
        </w:tcBorders>
      </w:tcPr>
    </w:tblStylePr>
    <w:tblStylePr w:type="lastRow">
      <w:rPr>
        <w:rFonts w:hint="default" w:ascii="Times New Roman" w:hAnsi="Times New Roman" w:cs="Times New Roman"/>
        <w:b/>
        <w:bCs/>
      </w:rPr>
      <w:tcPr>
        <w:tcBorders>
          <w:top w:val="double" w:color="B2A1C7"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E5DFEC"/>
      </w:tcPr>
    </w:tblStylePr>
    <w:tblStylePr w:type="band1Horz">
      <w:tcPr>
        <w:shd w:val="clear" w:color="auto" w:fill="E5DFEC"/>
      </w:tcPr>
    </w:tblStylePr>
  </w:style>
  <w:style w:type="character" w:customStyle="1" w:styleId="25">
    <w:name w:val="标题 5 字符"/>
    <w:basedOn w:val="13"/>
    <w:link w:val="6"/>
    <w:semiHidden/>
    <w:qFormat/>
    <w:uiPriority w:val="9"/>
    <w:rPr>
      <w:b/>
      <w:bCs/>
      <w:sz w:val="28"/>
      <w:szCs w:val="28"/>
    </w:rPr>
  </w:style>
  <w:style w:type="table" w:customStyle="1" w:styleId="26">
    <w:name w:val="清单表 4 - 着色 21"/>
    <w:basedOn w:val="12"/>
    <w:qFormat/>
    <w:uiPriority w:val="0"/>
    <w:rPr>
      <w:rFonts w:ascii="Times New Roman" w:hAnsi="Times New Roman" w:eastAsia="Times New Roman" w:cs="Times New Roman"/>
      <w:kern w:val="0"/>
      <w:sz w:val="20"/>
      <w:szCs w:val="20"/>
    </w:rPr>
    <w:tblPr>
      <w:tblBorders>
        <w:top w:val="single" w:color="F4B083" w:sz="4" w:space="0"/>
        <w:left w:val="single" w:color="F4B083" w:sz="4" w:space="0"/>
        <w:bottom w:val="single" w:color="F4B083" w:sz="4" w:space="0"/>
        <w:right w:val="single" w:color="F4B083" w:sz="4" w:space="0"/>
        <w:insideH w:val="single" w:color="F4B083" w:sz="4" w:space="0"/>
      </w:tblBorders>
    </w:tblPr>
    <w:tblStylePr w:type="firstRow">
      <w:rPr>
        <w:rFonts w:hint="default" w:ascii="Times New Roman" w:hAnsi="Times New Roman" w:cs="Times New Roman"/>
        <w:b/>
        <w:bCs/>
        <w:color w:val="FFFFFF"/>
      </w:rPr>
      <w:tcPr>
        <w:tcBorders>
          <w:top w:val="single" w:color="ED7D31" w:sz="4" w:space="0"/>
          <w:left w:val="single" w:color="ED7D31" w:sz="4" w:space="0"/>
          <w:bottom w:val="single" w:color="ED7D31" w:sz="4" w:space="0"/>
          <w:right w:val="single" w:color="ED7D31" w:sz="4" w:space="0"/>
          <w:insideH w:val="nil"/>
        </w:tcBorders>
        <w:shd w:val="clear" w:color="auto" w:fill="ED7D31"/>
      </w:tcPr>
    </w:tblStylePr>
    <w:tblStylePr w:type="lastRow">
      <w:rPr>
        <w:rFonts w:hint="default" w:ascii="Times New Roman" w:hAnsi="Times New Roman" w:cs="Times New Roman"/>
        <w:b/>
        <w:bCs/>
      </w:rPr>
      <w:tcPr>
        <w:tcBorders>
          <w:top w:val="double" w:color="F4B083"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FBE4D5"/>
      </w:tcPr>
    </w:tblStylePr>
    <w:tblStylePr w:type="band1Horz">
      <w:tcPr>
        <w:shd w:val="clear" w:color="auto" w:fill="FBE4D5"/>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png"/><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emf"/><Relationship Id="rId14" Type="http://schemas.openxmlformats.org/officeDocument/2006/relationships/oleObject" Target="embeddings/oleObject5.bin"/><Relationship Id="rId13" Type="http://schemas.openxmlformats.org/officeDocument/2006/relationships/image" Target="media/image5.emf"/><Relationship Id="rId12" Type="http://schemas.openxmlformats.org/officeDocument/2006/relationships/oleObject" Target="embeddings/oleObject4.bin"/><Relationship Id="rId11" Type="http://schemas.openxmlformats.org/officeDocument/2006/relationships/image" Target="media/image4.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6324</Words>
  <Characters>34208</Characters>
  <Lines>275</Lines>
  <Paragraphs>77</Paragraphs>
  <TotalTime>6</TotalTime>
  <ScaleCrop>false</ScaleCrop>
  <LinksUpToDate>false</LinksUpToDate>
  <CharactersWithSpaces>40016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2023-03-29T11:47:00Z</dcterms:created>
  <dc:creator>吴 思芃</dc:creator>
  <cp:lastModifiedBy>KKKaa</cp:lastModifiedBy>
  <dcterms:modified xsi:type="dcterms:W3CDTF">2023-03-29T15:59:51Z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736E49C32C1F4A0E9AFD34E11DE56966</vt:lpwstr>
  </property>
</Properties>
</file>